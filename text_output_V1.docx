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CE79E" w14:textId="3396AA96" w:rsidR="00AE4D8D" w:rsidRPr="00D33426" w:rsidRDefault="00AE4D8D"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Abstract</w:t>
      </w:r>
    </w:p>
    <w:p w14:paraId="754364C2" w14:textId="3EA71F2A" w:rsidR="002C5DCC" w:rsidRPr="00D33426" w:rsidRDefault="008E589F" w:rsidP="00036D30">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 text analysis of UK House of Commons (</w:t>
      </w:r>
      <w:proofErr w:type="spellStart"/>
      <w:r w:rsidRPr="00D33426">
        <w:rPr>
          <w:rFonts w:asciiTheme="majorHAnsi" w:hAnsiTheme="majorHAnsi" w:cstheme="majorHAnsi"/>
          <w:color w:val="000000" w:themeColor="text1"/>
          <w:sz w:val="22"/>
          <w:szCs w:val="22"/>
          <w:lang w:val="en-GB"/>
        </w:rPr>
        <w:t>HoC</w:t>
      </w:r>
      <w:proofErr w:type="spellEnd"/>
      <w:r w:rsidRPr="00D33426">
        <w:rPr>
          <w:rFonts w:asciiTheme="majorHAnsi" w:hAnsiTheme="majorHAnsi" w:cstheme="majorHAnsi"/>
          <w:color w:val="000000" w:themeColor="text1"/>
          <w:sz w:val="22"/>
          <w:szCs w:val="22"/>
          <w:lang w:val="en-GB"/>
        </w:rPr>
        <w:t>) parliamentary debates from 2010 to 2020 reveals that discussions relating immigration</w:t>
      </w:r>
      <w:r w:rsidR="00036D30" w:rsidRPr="00D33426">
        <w:rPr>
          <w:rFonts w:asciiTheme="majorHAnsi" w:hAnsiTheme="majorHAnsi" w:cstheme="majorHAnsi"/>
          <w:color w:val="000000" w:themeColor="text1"/>
          <w:sz w:val="22"/>
          <w:szCs w:val="22"/>
          <w:lang w:val="en-GB"/>
        </w:rPr>
        <w:t xml:space="preserve"> meaningfully</w:t>
      </w:r>
      <w:r w:rsidRPr="00D33426">
        <w:rPr>
          <w:rFonts w:asciiTheme="majorHAnsi" w:hAnsiTheme="majorHAnsi" w:cstheme="majorHAnsi"/>
          <w:color w:val="000000" w:themeColor="text1"/>
          <w:sz w:val="22"/>
          <w:szCs w:val="22"/>
          <w:lang w:val="en-GB"/>
        </w:rPr>
        <w:t xml:space="preserve"> increased</w:t>
      </w:r>
      <w:r w:rsidR="00A13F81" w:rsidRPr="00D33426">
        <w:rPr>
          <w:rFonts w:asciiTheme="majorHAnsi" w:hAnsiTheme="majorHAnsi" w:cstheme="majorHAnsi"/>
          <w:color w:val="000000" w:themeColor="text1"/>
          <w:sz w:val="22"/>
          <w:szCs w:val="22"/>
          <w:lang w:val="en-GB"/>
        </w:rPr>
        <w:t xml:space="preserve"> following</w:t>
      </w:r>
      <w:r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the general election in 2015 and leading</w:t>
      </w:r>
      <w:r w:rsidR="00A13F81" w:rsidRPr="00D33426">
        <w:rPr>
          <w:rFonts w:asciiTheme="majorHAnsi" w:hAnsiTheme="majorHAnsi" w:cstheme="majorHAnsi"/>
          <w:color w:val="000000" w:themeColor="text1"/>
          <w:sz w:val="22"/>
          <w:szCs w:val="22"/>
          <w:lang w:val="en-GB"/>
        </w:rPr>
        <w:t xml:space="preserve"> to</w:t>
      </w:r>
      <w:r w:rsidR="00036D30" w:rsidRPr="00D33426">
        <w:rPr>
          <w:rFonts w:asciiTheme="majorHAnsi" w:hAnsiTheme="majorHAnsi" w:cstheme="majorHAnsi"/>
          <w:color w:val="000000" w:themeColor="text1"/>
          <w:sz w:val="22"/>
          <w:szCs w:val="22"/>
          <w:lang w:val="en-GB"/>
        </w:rPr>
        <w:t xml:space="preserve"> Brexit, </w:t>
      </w:r>
      <w:r w:rsidR="00A13F81" w:rsidRPr="00D33426">
        <w:rPr>
          <w:rFonts w:asciiTheme="majorHAnsi" w:hAnsiTheme="majorHAnsi" w:cstheme="majorHAnsi"/>
          <w:color w:val="000000" w:themeColor="text1"/>
          <w:sz w:val="22"/>
          <w:szCs w:val="22"/>
          <w:lang w:val="en-GB"/>
        </w:rPr>
        <w:t>during</w:t>
      </w:r>
      <w:r w:rsidR="00036D30" w:rsidRPr="00D33426">
        <w:rPr>
          <w:rFonts w:asciiTheme="majorHAnsi" w:hAnsiTheme="majorHAnsi" w:cstheme="majorHAnsi"/>
          <w:color w:val="000000" w:themeColor="text1"/>
          <w:sz w:val="22"/>
          <w:szCs w:val="22"/>
          <w:lang w:val="en-GB"/>
        </w:rPr>
        <w:t xml:space="preserve"> the progression of the European migration crisis. By performing a topic model analysis, it becomes evident that </w:t>
      </w:r>
      <w:r w:rsidR="00A13F81" w:rsidRPr="00D33426">
        <w:rPr>
          <w:rFonts w:asciiTheme="majorHAnsi" w:hAnsiTheme="majorHAnsi" w:cstheme="majorHAnsi"/>
          <w:color w:val="000000" w:themeColor="text1"/>
          <w:sz w:val="22"/>
          <w:szCs w:val="22"/>
          <w:lang w:val="en-GB"/>
        </w:rPr>
        <w:t xml:space="preserve">migration-related </w:t>
      </w:r>
      <w:r w:rsidR="00036D30" w:rsidRPr="00D33426">
        <w:rPr>
          <w:rFonts w:asciiTheme="majorHAnsi" w:hAnsiTheme="majorHAnsi" w:cstheme="majorHAnsi"/>
          <w:color w:val="000000" w:themeColor="text1"/>
          <w:sz w:val="22"/>
          <w:szCs w:val="22"/>
          <w:lang w:val="en-GB"/>
        </w:rPr>
        <w:t xml:space="preserve">discussions in the </w:t>
      </w:r>
      <w:proofErr w:type="spellStart"/>
      <w:r w:rsidR="00A13F81" w:rsidRPr="00D33426">
        <w:rPr>
          <w:rFonts w:asciiTheme="majorHAnsi" w:hAnsiTheme="majorHAnsi" w:cstheme="majorHAnsi"/>
          <w:color w:val="000000" w:themeColor="text1"/>
          <w:sz w:val="22"/>
          <w:szCs w:val="22"/>
          <w:lang w:val="en-GB"/>
        </w:rPr>
        <w:t>HoC</w:t>
      </w:r>
      <w:proofErr w:type="spellEnd"/>
      <w:r w:rsidR="00A13F81" w:rsidRPr="00D33426">
        <w:rPr>
          <w:rFonts w:asciiTheme="majorHAnsi" w:hAnsiTheme="majorHAnsi" w:cstheme="majorHAnsi"/>
          <w:color w:val="000000" w:themeColor="text1"/>
          <w:sz w:val="22"/>
          <w:szCs w:val="22"/>
          <w:lang w:val="en-GB"/>
        </w:rPr>
        <w:t xml:space="preserve"> </w:t>
      </w:r>
      <w:r w:rsidR="00036D30" w:rsidRPr="00D33426">
        <w:rPr>
          <w:rFonts w:asciiTheme="majorHAnsi" w:hAnsiTheme="majorHAnsi" w:cstheme="majorHAnsi"/>
          <w:color w:val="000000" w:themeColor="text1"/>
          <w:sz w:val="22"/>
          <w:szCs w:val="22"/>
          <w:lang w:val="en-GB"/>
        </w:rPr>
        <w:t xml:space="preserve">revolved around </w:t>
      </w:r>
      <w:r w:rsidRPr="00D33426">
        <w:rPr>
          <w:rFonts w:asciiTheme="majorHAnsi" w:hAnsiTheme="majorHAnsi" w:cstheme="majorHAnsi"/>
          <w:color w:val="000000" w:themeColor="text1"/>
          <w:sz w:val="22"/>
          <w:szCs w:val="22"/>
          <w:lang w:val="en-GB"/>
        </w:rPr>
        <w:t>four central themes –</w:t>
      </w:r>
      <w:r w:rsidR="00036D30"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social welfare, economic migration, refugees fleeing conflict and </w:t>
      </w:r>
      <w:r w:rsidR="00A13F8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 xml:space="preserve">humanitarian concerns of migration. </w:t>
      </w:r>
      <w:r w:rsidR="002C5DCC" w:rsidRPr="00D33426">
        <w:rPr>
          <w:rFonts w:asciiTheme="majorHAnsi" w:hAnsiTheme="majorHAnsi" w:cstheme="majorHAnsi"/>
          <w:color w:val="000000" w:themeColor="text1"/>
          <w:sz w:val="22"/>
          <w:szCs w:val="22"/>
          <w:lang w:val="en-GB"/>
        </w:rPr>
        <w:t xml:space="preserve">The relative prevalence of these topics in party-specific contributions changed over the years in correlation with significant global and national events. Topic-related sentiments also help identify trends in migration-related debates in the </w:t>
      </w:r>
      <w:proofErr w:type="spellStart"/>
      <w:r w:rsidR="002C5DCC" w:rsidRPr="00D33426">
        <w:rPr>
          <w:rFonts w:asciiTheme="majorHAnsi" w:hAnsiTheme="majorHAnsi" w:cstheme="majorHAnsi"/>
          <w:color w:val="000000" w:themeColor="text1"/>
          <w:sz w:val="22"/>
          <w:szCs w:val="22"/>
          <w:lang w:val="en-GB"/>
        </w:rPr>
        <w:t>HoC</w:t>
      </w:r>
      <w:proofErr w:type="spellEnd"/>
      <w:r w:rsidR="002C5DC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While</w:t>
      </w:r>
      <w:r w:rsidR="00A13F81" w:rsidRPr="00D33426">
        <w:rPr>
          <w:rFonts w:asciiTheme="majorHAnsi" w:hAnsiTheme="majorHAnsi" w:cstheme="majorHAnsi"/>
          <w:color w:val="000000" w:themeColor="text1"/>
          <w:sz w:val="22"/>
          <w:szCs w:val="22"/>
          <w:lang w:val="en-GB"/>
        </w:rPr>
        <w:t xml:space="preserve"> the</w:t>
      </w:r>
      <w:r w:rsidRPr="00D33426">
        <w:rPr>
          <w:rFonts w:asciiTheme="majorHAnsi" w:hAnsiTheme="majorHAnsi" w:cstheme="majorHAnsi"/>
          <w:color w:val="000000" w:themeColor="text1"/>
          <w:sz w:val="22"/>
          <w:szCs w:val="22"/>
          <w:lang w:val="en-GB"/>
        </w:rPr>
        <w:t xml:space="preserve"> UK’s </w:t>
      </w:r>
      <w:r w:rsidR="00BC5306">
        <w:rPr>
          <w:rFonts w:asciiTheme="majorHAnsi" w:hAnsiTheme="majorHAnsi" w:cstheme="majorHAnsi"/>
          <w:color w:val="000000" w:themeColor="text1"/>
          <w:sz w:val="22"/>
          <w:szCs w:val="22"/>
          <w:lang w:val="en-GB"/>
        </w:rPr>
        <w:t>five</w:t>
      </w:r>
      <w:r w:rsidR="00BC5306"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lar</w:t>
      </w:r>
      <w:r w:rsidR="00A13F81" w:rsidRPr="00D33426">
        <w:rPr>
          <w:rFonts w:asciiTheme="majorHAnsi" w:hAnsiTheme="majorHAnsi" w:cstheme="majorHAnsi"/>
          <w:color w:val="000000" w:themeColor="text1"/>
          <w:sz w:val="22"/>
          <w:szCs w:val="22"/>
          <w:lang w:val="en-GB"/>
        </w:rPr>
        <w:t>gest political parties exhibit</w:t>
      </w:r>
      <w:r w:rsidRPr="00D33426">
        <w:rPr>
          <w:rFonts w:asciiTheme="majorHAnsi" w:hAnsiTheme="majorHAnsi" w:cstheme="majorHAnsi"/>
          <w:color w:val="000000" w:themeColor="text1"/>
          <w:sz w:val="22"/>
          <w:szCs w:val="22"/>
          <w:lang w:val="en-GB"/>
        </w:rPr>
        <w:t xml:space="preserve"> positive sentiment toward</w:t>
      </w:r>
      <w:r w:rsidR="002C5DCC" w:rsidRPr="00D33426">
        <w:rPr>
          <w:rFonts w:asciiTheme="majorHAnsi" w:hAnsiTheme="majorHAnsi" w:cstheme="majorHAnsi"/>
          <w:color w:val="000000" w:themeColor="text1"/>
          <w:sz w:val="22"/>
          <w:szCs w:val="22"/>
          <w:lang w:val="en-GB"/>
        </w:rPr>
        <w:t xml:space="preserve"> the topic of</w:t>
      </w:r>
      <w:r w:rsidRPr="00D33426">
        <w:rPr>
          <w:rFonts w:asciiTheme="majorHAnsi" w:hAnsiTheme="majorHAnsi" w:cstheme="majorHAnsi"/>
          <w:color w:val="000000" w:themeColor="text1"/>
          <w:sz w:val="22"/>
          <w:szCs w:val="22"/>
          <w:lang w:val="en-GB"/>
        </w:rPr>
        <w:t xml:space="preserve"> economic migration, they </w:t>
      </w:r>
      <w:r w:rsidR="00A13F81" w:rsidRPr="00D33426">
        <w:rPr>
          <w:rFonts w:asciiTheme="majorHAnsi" w:hAnsiTheme="majorHAnsi" w:cstheme="majorHAnsi"/>
          <w:color w:val="000000" w:themeColor="text1"/>
          <w:sz w:val="22"/>
          <w:szCs w:val="22"/>
          <w:lang w:val="en-GB"/>
        </w:rPr>
        <w:t>are found to</w:t>
      </w:r>
      <w:r w:rsidR="00E60ECE" w:rsidRPr="00D33426">
        <w:rPr>
          <w:rFonts w:asciiTheme="majorHAnsi" w:hAnsiTheme="majorHAnsi" w:cstheme="majorHAnsi"/>
          <w:color w:val="000000" w:themeColor="text1"/>
          <w:sz w:val="22"/>
          <w:szCs w:val="22"/>
          <w:lang w:val="en-GB"/>
        </w:rPr>
        <w:t xml:space="preserve"> overwhelmingly</w:t>
      </w:r>
      <w:r w:rsidR="00A13F81" w:rsidRPr="00D33426">
        <w:rPr>
          <w:rFonts w:asciiTheme="majorHAnsi" w:hAnsiTheme="majorHAnsi" w:cstheme="majorHAnsi"/>
          <w:color w:val="000000" w:themeColor="text1"/>
          <w:sz w:val="22"/>
          <w:szCs w:val="22"/>
          <w:lang w:val="en-GB"/>
        </w:rPr>
        <w:t xml:space="preserve"> present the</w:t>
      </w:r>
      <w:r w:rsidRPr="00D33426">
        <w:rPr>
          <w:rFonts w:asciiTheme="majorHAnsi" w:hAnsiTheme="majorHAnsi" w:cstheme="majorHAnsi"/>
          <w:color w:val="000000" w:themeColor="text1"/>
          <w:sz w:val="22"/>
          <w:szCs w:val="22"/>
          <w:lang w:val="en-GB"/>
        </w:rPr>
        <w:t xml:space="preserve"> humanitarian concerns of migration</w:t>
      </w:r>
      <w:r w:rsidR="00A13F81" w:rsidRPr="00D33426">
        <w:rPr>
          <w:rFonts w:asciiTheme="majorHAnsi" w:hAnsiTheme="majorHAnsi" w:cstheme="majorHAnsi"/>
          <w:color w:val="000000" w:themeColor="text1"/>
          <w:sz w:val="22"/>
          <w:szCs w:val="22"/>
          <w:lang w:val="en-GB"/>
        </w:rPr>
        <w:t xml:space="preserve"> in a negative frame</w:t>
      </w:r>
      <w:r w:rsidRPr="00D33426">
        <w:rPr>
          <w:rFonts w:asciiTheme="majorHAnsi" w:hAnsiTheme="majorHAnsi" w:cstheme="majorHAnsi"/>
          <w:color w:val="000000" w:themeColor="text1"/>
          <w:sz w:val="22"/>
          <w:szCs w:val="22"/>
          <w:lang w:val="en-GB"/>
        </w:rPr>
        <w:t xml:space="preserve">. </w:t>
      </w:r>
      <w:r w:rsidR="00E60ECE" w:rsidRPr="00D33426">
        <w:rPr>
          <w:rFonts w:asciiTheme="majorHAnsi" w:hAnsiTheme="majorHAnsi" w:cstheme="majorHAnsi"/>
          <w:color w:val="000000" w:themeColor="text1"/>
          <w:sz w:val="22"/>
          <w:szCs w:val="22"/>
          <w:lang w:val="en-GB"/>
        </w:rPr>
        <w:t xml:space="preserve">These findings </w:t>
      </w:r>
      <w:r w:rsidR="002C5DCC" w:rsidRPr="00D33426">
        <w:rPr>
          <w:rFonts w:asciiTheme="majorHAnsi" w:hAnsiTheme="majorHAnsi" w:cstheme="majorHAnsi"/>
          <w:color w:val="000000" w:themeColor="text1"/>
          <w:sz w:val="22"/>
          <w:szCs w:val="22"/>
          <w:lang w:val="en-GB"/>
        </w:rPr>
        <w:t>offer policymakers insight for generating actionable strategies for coalition building on issues related to immigration.</w:t>
      </w:r>
    </w:p>
    <w:p w14:paraId="797F79DB" w14:textId="7A0DB95C" w:rsidR="001C0929" w:rsidRPr="00D33426" w:rsidRDefault="001C0929"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1. introduction</w:t>
      </w:r>
    </w:p>
    <w:p w14:paraId="1DB4B045" w14:textId="0FD7359F" w:rsidR="008E65A5" w:rsidRPr="00D33426" w:rsidRDefault="00F34E26"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Like most</w:t>
      </w:r>
      <w:r w:rsidR="001C0929" w:rsidRPr="00D33426">
        <w:rPr>
          <w:rFonts w:asciiTheme="majorHAnsi" w:hAnsiTheme="majorHAnsi" w:cstheme="majorHAnsi"/>
          <w:color w:val="000000" w:themeColor="text1"/>
          <w:sz w:val="22"/>
          <w:szCs w:val="22"/>
          <w:lang w:val="en-GB"/>
        </w:rPr>
        <w:t xml:space="preserve"> world economies, </w:t>
      </w:r>
      <w:r w:rsidRPr="00D33426">
        <w:rPr>
          <w:rFonts w:asciiTheme="majorHAnsi" w:hAnsiTheme="majorHAnsi" w:cstheme="majorHAnsi"/>
          <w:color w:val="000000" w:themeColor="text1"/>
          <w:sz w:val="22"/>
          <w:szCs w:val="22"/>
          <w:lang w:val="en-GB"/>
        </w:rPr>
        <w:t xml:space="preserve">the UK </w:t>
      </w:r>
      <w:r w:rsidR="001C0929" w:rsidRPr="00D33426">
        <w:rPr>
          <w:rFonts w:asciiTheme="majorHAnsi" w:hAnsiTheme="majorHAnsi" w:cstheme="majorHAnsi"/>
          <w:color w:val="000000" w:themeColor="text1"/>
          <w:sz w:val="22"/>
          <w:szCs w:val="22"/>
          <w:lang w:val="en-GB"/>
        </w:rPr>
        <w:t xml:space="preserve">is facing a </w:t>
      </w:r>
      <w:r w:rsidRPr="00D33426">
        <w:rPr>
          <w:rFonts w:asciiTheme="majorHAnsi" w:hAnsiTheme="majorHAnsi" w:cstheme="majorHAnsi"/>
          <w:color w:val="000000" w:themeColor="text1"/>
          <w:sz w:val="22"/>
          <w:szCs w:val="22"/>
          <w:lang w:val="en-GB"/>
        </w:rPr>
        <w:t xml:space="preserve">challenging </w:t>
      </w:r>
      <w:r w:rsidR="001C0929" w:rsidRPr="00D33426">
        <w:rPr>
          <w:rFonts w:asciiTheme="majorHAnsi" w:hAnsiTheme="majorHAnsi" w:cstheme="majorHAnsi"/>
          <w:color w:val="000000" w:themeColor="text1"/>
          <w:sz w:val="22"/>
          <w:szCs w:val="22"/>
          <w:lang w:val="en-GB"/>
        </w:rPr>
        <w:t xml:space="preserve">period </w:t>
      </w:r>
      <w:r w:rsidRPr="00D33426">
        <w:rPr>
          <w:rFonts w:asciiTheme="majorHAnsi" w:hAnsiTheme="majorHAnsi" w:cstheme="majorHAnsi"/>
          <w:color w:val="000000" w:themeColor="text1"/>
          <w:sz w:val="22"/>
          <w:szCs w:val="22"/>
          <w:lang w:val="en-GB"/>
        </w:rPr>
        <w:t>in the wake of the</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Coronavirus pandemic</w:t>
      </w:r>
      <w:r w:rsidR="001C092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During these already challenging times,</w:t>
      </w:r>
      <w:r w:rsidR="001C0929" w:rsidRPr="00D33426">
        <w:rPr>
          <w:rFonts w:asciiTheme="majorHAnsi" w:hAnsiTheme="majorHAnsi" w:cstheme="majorHAnsi"/>
          <w:color w:val="000000" w:themeColor="text1"/>
          <w:sz w:val="22"/>
          <w:szCs w:val="22"/>
          <w:lang w:val="en-GB"/>
        </w:rPr>
        <w:t xml:space="preserve"> immigration is likely to become a sensitive topic in policy making. </w:t>
      </w:r>
      <w:r w:rsidR="008E65A5" w:rsidRPr="00D33426">
        <w:rPr>
          <w:rFonts w:asciiTheme="majorHAnsi" w:hAnsiTheme="majorHAnsi" w:cstheme="majorHAnsi"/>
          <w:color w:val="000000" w:themeColor="text1"/>
          <w:sz w:val="22"/>
          <w:szCs w:val="22"/>
          <w:lang w:val="en-GB"/>
        </w:rPr>
        <w:t>Particularly so, given that the UK’s exit of the European Union</w:t>
      </w:r>
      <w:r w:rsidR="004E20BC" w:rsidRPr="00D33426">
        <w:rPr>
          <w:rFonts w:asciiTheme="majorHAnsi" w:hAnsiTheme="majorHAnsi" w:cstheme="majorHAnsi"/>
          <w:color w:val="000000" w:themeColor="text1"/>
          <w:sz w:val="22"/>
          <w:szCs w:val="22"/>
          <w:lang w:val="en-GB"/>
        </w:rPr>
        <w:t>, which is only now beginning to come into effect,</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was driven in part by </w:t>
      </w:r>
      <w:r w:rsidR="008E65A5" w:rsidRPr="00D33426">
        <w:rPr>
          <w:rFonts w:asciiTheme="majorHAnsi" w:hAnsiTheme="majorHAnsi" w:cstheme="majorHAnsi"/>
          <w:color w:val="000000" w:themeColor="text1"/>
          <w:sz w:val="22"/>
          <w:szCs w:val="22"/>
          <w:lang w:val="en-GB"/>
        </w:rPr>
        <w:t xml:space="preserve">the desire </w:t>
      </w:r>
      <w:r w:rsidRPr="00D33426">
        <w:rPr>
          <w:rFonts w:asciiTheme="majorHAnsi" w:hAnsiTheme="majorHAnsi" w:cstheme="majorHAnsi"/>
          <w:color w:val="000000" w:themeColor="text1"/>
          <w:sz w:val="22"/>
          <w:szCs w:val="22"/>
          <w:lang w:val="en-GB"/>
        </w:rPr>
        <w:t>for</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immigration</w:t>
      </w:r>
      <w:r w:rsidR="004E20BC" w:rsidRPr="00D33426">
        <w:rPr>
          <w:rFonts w:asciiTheme="majorHAnsi" w:hAnsiTheme="majorHAnsi" w:cstheme="majorHAnsi"/>
          <w:color w:val="000000" w:themeColor="text1"/>
          <w:sz w:val="22"/>
          <w:szCs w:val="22"/>
          <w:lang w:val="en-GB"/>
        </w:rPr>
        <w:t>-related legislation</w:t>
      </w:r>
      <w:r w:rsidR="008E65A5"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made </w:t>
      </w:r>
      <w:r w:rsidR="008E65A5" w:rsidRPr="00D33426">
        <w:rPr>
          <w:rFonts w:asciiTheme="majorHAnsi" w:hAnsiTheme="majorHAnsi" w:cstheme="majorHAnsi"/>
          <w:color w:val="000000" w:themeColor="text1"/>
          <w:sz w:val="22"/>
          <w:szCs w:val="22"/>
          <w:lang w:val="en-GB"/>
        </w:rPr>
        <w:t xml:space="preserve">on UK’s terms. </w:t>
      </w:r>
    </w:p>
    <w:p w14:paraId="2A72C710" w14:textId="77B48993" w:rsidR="001C0929" w:rsidRPr="00D33426" w:rsidRDefault="004E20BC" w:rsidP="001C0929">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There are many current debates on this issue</w:t>
      </w:r>
      <w:r w:rsidR="008E65A5" w:rsidRPr="00D33426">
        <w:rPr>
          <w:rFonts w:asciiTheme="majorHAnsi" w:hAnsiTheme="majorHAnsi" w:cstheme="majorHAnsi"/>
          <w:color w:val="000000" w:themeColor="text1"/>
          <w:sz w:val="22"/>
          <w:szCs w:val="22"/>
          <w:lang w:val="en-GB"/>
        </w:rPr>
        <w:t xml:space="preserve">. While </w:t>
      </w:r>
      <w:r w:rsidR="00D97778" w:rsidRPr="00D33426">
        <w:rPr>
          <w:rFonts w:asciiTheme="majorHAnsi" w:hAnsiTheme="majorHAnsi" w:cstheme="majorHAnsi"/>
          <w:color w:val="000000" w:themeColor="text1"/>
          <w:sz w:val="22"/>
          <w:szCs w:val="22"/>
          <w:lang w:val="en-GB"/>
        </w:rPr>
        <w:t xml:space="preserve">many of those who voted “leave” </w:t>
      </w:r>
      <w:r w:rsidR="007567BE" w:rsidRPr="00D33426">
        <w:rPr>
          <w:rFonts w:asciiTheme="majorHAnsi" w:hAnsiTheme="majorHAnsi" w:cstheme="majorHAnsi"/>
          <w:color w:val="000000" w:themeColor="text1"/>
          <w:sz w:val="22"/>
          <w:szCs w:val="22"/>
          <w:lang w:val="en-GB"/>
        </w:rPr>
        <w:t>were most</w:t>
      </w:r>
      <w:r w:rsidR="00D97778" w:rsidRPr="00D33426">
        <w:rPr>
          <w:rFonts w:asciiTheme="majorHAnsi" w:hAnsiTheme="majorHAnsi" w:cstheme="majorHAnsi"/>
          <w:color w:val="000000" w:themeColor="text1"/>
          <w:sz w:val="22"/>
          <w:szCs w:val="22"/>
          <w:lang w:val="en-GB"/>
        </w:rPr>
        <w:t xml:space="preserve"> concerned about the number of</w:t>
      </w:r>
      <w:r w:rsidR="007567BE" w:rsidRPr="00D33426">
        <w:rPr>
          <w:rFonts w:asciiTheme="majorHAnsi" w:hAnsiTheme="majorHAnsi" w:cstheme="majorHAnsi"/>
          <w:color w:val="000000" w:themeColor="text1"/>
          <w:sz w:val="22"/>
          <w:szCs w:val="22"/>
          <w:lang w:val="en-GB"/>
        </w:rPr>
        <w:t xml:space="preserve"> immigrants coming into Britain</w:t>
      </w:r>
      <w:r w:rsidR="00D97778" w:rsidRPr="00D33426">
        <w:rPr>
          <w:rFonts w:asciiTheme="majorHAnsi" w:hAnsiTheme="majorHAnsi" w:cstheme="majorHAnsi"/>
          <w:color w:val="000000" w:themeColor="text1"/>
          <w:sz w:val="22"/>
          <w:szCs w:val="22"/>
          <w:lang w:val="en-GB"/>
        </w:rPr>
        <w:t xml:space="preserve"> </w:t>
      </w:r>
      <w:r w:rsidR="00027C42" w:rsidRPr="00D33426">
        <w:rPr>
          <w:rFonts w:asciiTheme="majorHAnsi" w:hAnsiTheme="majorHAnsi" w:cstheme="majorHAnsi"/>
          <w:color w:val="000000" w:themeColor="text1"/>
          <w:sz w:val="22"/>
          <w:szCs w:val="22"/>
          <w:lang w:val="en-GB"/>
        </w:rPr>
        <w:t>(</w:t>
      </w:r>
      <w:proofErr w:type="spellStart"/>
      <w:r w:rsidR="007567BE" w:rsidRPr="00D33426">
        <w:rPr>
          <w:rFonts w:asciiTheme="majorHAnsi" w:hAnsiTheme="majorHAnsi" w:cstheme="majorHAnsi"/>
          <w:color w:val="000000" w:themeColor="text1"/>
          <w:sz w:val="22"/>
          <w:szCs w:val="22"/>
          <w:lang w:val="en-GB"/>
        </w:rPr>
        <w:t>Sapsted</w:t>
      </w:r>
      <w:proofErr w:type="spellEnd"/>
      <w:r w:rsidR="007567BE" w:rsidRPr="00D33426">
        <w:rPr>
          <w:rFonts w:asciiTheme="majorHAnsi" w:hAnsiTheme="majorHAnsi" w:cstheme="majorHAnsi"/>
          <w:color w:val="000000" w:themeColor="text1"/>
          <w:sz w:val="22"/>
          <w:szCs w:val="22"/>
          <w:lang w:val="en-GB"/>
        </w:rPr>
        <w:t>, 2020</w:t>
      </w:r>
      <w:r w:rsidR="00027C42" w:rsidRPr="00D33426">
        <w:rPr>
          <w:rFonts w:asciiTheme="majorHAnsi" w:hAnsiTheme="majorHAnsi" w:cstheme="majorHAnsi"/>
          <w:color w:val="000000" w:themeColor="text1"/>
          <w:sz w:val="22"/>
          <w:szCs w:val="22"/>
          <w:lang w:val="en-GB"/>
        </w:rPr>
        <w:t>),</w:t>
      </w:r>
      <w:r w:rsidR="007567BE" w:rsidRPr="00D33426">
        <w:rPr>
          <w:rStyle w:val="FootnoteReference"/>
          <w:rFonts w:asciiTheme="majorHAnsi" w:hAnsiTheme="majorHAnsi" w:cstheme="majorHAnsi"/>
          <w:color w:val="000000" w:themeColor="text1"/>
          <w:sz w:val="22"/>
          <w:szCs w:val="22"/>
          <w:lang w:val="en-GB"/>
        </w:rPr>
        <w:footnoteReference w:id="1"/>
      </w:r>
      <w:r w:rsidR="00027C42" w:rsidRPr="00D33426">
        <w:rPr>
          <w:rFonts w:asciiTheme="majorHAnsi" w:hAnsiTheme="majorHAnsi" w:cstheme="majorHAnsi"/>
          <w:color w:val="000000" w:themeColor="text1"/>
          <w:sz w:val="22"/>
          <w:szCs w:val="22"/>
          <w:lang w:val="en-GB"/>
        </w:rPr>
        <w:t xml:space="preserve"> other</w:t>
      </w:r>
      <w:r w:rsidRPr="00D33426">
        <w:rPr>
          <w:rFonts w:asciiTheme="majorHAnsi" w:hAnsiTheme="majorHAnsi" w:cstheme="majorHAnsi"/>
          <w:color w:val="000000" w:themeColor="text1"/>
          <w:sz w:val="22"/>
          <w:szCs w:val="22"/>
          <w:lang w:val="en-GB"/>
        </w:rPr>
        <w:t>s</w:t>
      </w:r>
      <w:r w:rsidR="00027C42" w:rsidRPr="00D33426">
        <w:rPr>
          <w:rFonts w:asciiTheme="majorHAnsi" w:hAnsiTheme="majorHAnsi" w:cstheme="majorHAnsi"/>
          <w:color w:val="000000" w:themeColor="text1"/>
          <w:sz w:val="22"/>
          <w:szCs w:val="22"/>
          <w:lang w:val="en-GB"/>
        </w:rPr>
        <w:t xml:space="preserve"> argue</w:t>
      </w:r>
      <w:r w:rsidR="001C0929" w:rsidRPr="00D33426">
        <w:rPr>
          <w:rFonts w:asciiTheme="majorHAnsi" w:hAnsiTheme="majorHAnsi" w:cstheme="majorHAnsi"/>
          <w:color w:val="000000" w:themeColor="text1"/>
          <w:sz w:val="22"/>
          <w:szCs w:val="22"/>
          <w:lang w:val="en-GB"/>
        </w:rPr>
        <w:t xml:space="preserve"> that preventing </w:t>
      </w:r>
      <w:r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 xml:space="preserve">immigration of skilled workers is likely to hinder </w:t>
      </w:r>
      <w:r w:rsidR="008E65A5" w:rsidRPr="00D33426">
        <w:rPr>
          <w:rFonts w:asciiTheme="majorHAnsi" w:hAnsiTheme="majorHAnsi" w:cstheme="majorHAnsi"/>
          <w:color w:val="000000" w:themeColor="text1"/>
          <w:sz w:val="22"/>
          <w:szCs w:val="22"/>
          <w:lang w:val="en-GB"/>
        </w:rPr>
        <w:t xml:space="preserve">the </w:t>
      </w:r>
      <w:r w:rsidR="001C0929" w:rsidRPr="00D33426">
        <w:rPr>
          <w:rFonts w:asciiTheme="majorHAnsi" w:hAnsiTheme="majorHAnsi" w:cstheme="majorHAnsi"/>
          <w:color w:val="000000" w:themeColor="text1"/>
          <w:sz w:val="22"/>
          <w:szCs w:val="22"/>
          <w:lang w:val="en-GB"/>
        </w:rPr>
        <w:t>country’s economic recovery due to gaps in currently-high-demand-jobs</w:t>
      </w:r>
      <w:r w:rsidR="00FC0A9E" w:rsidRPr="00D33426">
        <w:rPr>
          <w:rFonts w:asciiTheme="majorHAnsi" w:hAnsiTheme="majorHAnsi" w:cstheme="majorHAnsi"/>
          <w:color w:val="000000" w:themeColor="text1"/>
          <w:sz w:val="22"/>
          <w:szCs w:val="22"/>
          <w:lang w:val="en-GB"/>
        </w:rPr>
        <w:t xml:space="preserve"> (Grierson, 2020)</w:t>
      </w:r>
      <w:r w:rsidR="001C0929"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In fact, the COVID-19 outbreak has brought to attention just how much the UK’s healthcare and social care systems depend on workers who originally came from abroad (</w:t>
      </w:r>
      <w:proofErr w:type="spellStart"/>
      <w:r w:rsidR="00816E91" w:rsidRPr="00D33426">
        <w:rPr>
          <w:rFonts w:asciiTheme="majorHAnsi" w:hAnsiTheme="majorHAnsi" w:cstheme="majorHAnsi"/>
          <w:color w:val="000000" w:themeColor="text1"/>
          <w:sz w:val="22"/>
          <w:szCs w:val="22"/>
          <w:lang w:val="en-GB"/>
        </w:rPr>
        <w:t>Sapsted</w:t>
      </w:r>
      <w:proofErr w:type="spellEnd"/>
      <w:r w:rsidR="00816E91" w:rsidRPr="00D33426">
        <w:rPr>
          <w:rFonts w:asciiTheme="majorHAnsi" w:hAnsiTheme="majorHAnsi" w:cstheme="majorHAnsi"/>
          <w:color w:val="000000" w:themeColor="text1"/>
          <w:sz w:val="22"/>
          <w:szCs w:val="22"/>
          <w:lang w:val="en-GB"/>
        </w:rPr>
        <w:t xml:space="preserve">, 2020). </w:t>
      </w:r>
      <w:r w:rsidR="00027C42" w:rsidRPr="00D33426">
        <w:rPr>
          <w:rFonts w:asciiTheme="majorHAnsi" w:hAnsiTheme="majorHAnsi" w:cstheme="majorHAnsi"/>
          <w:color w:val="000000" w:themeColor="text1"/>
          <w:sz w:val="22"/>
          <w:szCs w:val="22"/>
          <w:lang w:val="en-GB"/>
        </w:rPr>
        <w:t xml:space="preserve">In any </w:t>
      </w:r>
      <w:r w:rsidR="00816E91" w:rsidRPr="00D33426">
        <w:rPr>
          <w:rFonts w:asciiTheme="majorHAnsi" w:hAnsiTheme="majorHAnsi" w:cstheme="majorHAnsi"/>
          <w:color w:val="000000" w:themeColor="text1"/>
          <w:sz w:val="22"/>
          <w:szCs w:val="22"/>
          <w:lang w:val="en-GB"/>
        </w:rPr>
        <w:t>case</w:t>
      </w:r>
      <w:r w:rsidR="00027C42" w:rsidRPr="00D33426">
        <w:rPr>
          <w:rFonts w:asciiTheme="majorHAnsi" w:hAnsiTheme="majorHAnsi" w:cstheme="majorHAnsi"/>
          <w:color w:val="000000" w:themeColor="text1"/>
          <w:sz w:val="22"/>
          <w:szCs w:val="22"/>
          <w:lang w:val="en-GB"/>
        </w:rPr>
        <w:t>,</w:t>
      </w:r>
      <w:r w:rsidR="00816E91" w:rsidRPr="00D33426">
        <w:rPr>
          <w:rFonts w:asciiTheme="majorHAnsi" w:hAnsiTheme="majorHAnsi" w:cstheme="majorHAnsi"/>
          <w:color w:val="000000" w:themeColor="text1"/>
          <w:sz w:val="22"/>
          <w:szCs w:val="22"/>
          <w:lang w:val="en-GB"/>
        </w:rPr>
        <w:t xml:space="preserve"> regardless of </w:t>
      </w:r>
      <w:r w:rsidR="001C0929" w:rsidRPr="00D33426">
        <w:rPr>
          <w:rFonts w:asciiTheme="majorHAnsi" w:hAnsiTheme="majorHAnsi" w:cstheme="majorHAnsi"/>
          <w:color w:val="000000" w:themeColor="text1"/>
          <w:sz w:val="22"/>
          <w:szCs w:val="22"/>
          <w:lang w:val="en-GB"/>
        </w:rPr>
        <w:t xml:space="preserve">how </w:t>
      </w:r>
      <w:r w:rsidR="00816E91" w:rsidRPr="00D33426">
        <w:rPr>
          <w:rFonts w:asciiTheme="majorHAnsi" w:hAnsiTheme="majorHAnsi" w:cstheme="majorHAnsi"/>
          <w:color w:val="000000" w:themeColor="text1"/>
          <w:sz w:val="22"/>
          <w:szCs w:val="22"/>
          <w:lang w:val="en-GB"/>
        </w:rPr>
        <w:t xml:space="preserve">circumstances </w:t>
      </w:r>
      <w:r w:rsidR="001C0929" w:rsidRPr="00D33426">
        <w:rPr>
          <w:rFonts w:asciiTheme="majorHAnsi" w:hAnsiTheme="majorHAnsi" w:cstheme="majorHAnsi"/>
          <w:color w:val="000000" w:themeColor="text1"/>
          <w:sz w:val="22"/>
          <w:szCs w:val="22"/>
          <w:lang w:val="en-GB"/>
        </w:rPr>
        <w:t xml:space="preserve">develop </w:t>
      </w:r>
      <w:r w:rsidR="00816E91" w:rsidRPr="00D33426">
        <w:rPr>
          <w:rFonts w:asciiTheme="majorHAnsi" w:hAnsiTheme="majorHAnsi" w:cstheme="majorHAnsi"/>
          <w:color w:val="000000" w:themeColor="text1"/>
          <w:sz w:val="22"/>
          <w:szCs w:val="22"/>
          <w:lang w:val="en-GB"/>
        </w:rPr>
        <w:t>in the UK and other countries</w:t>
      </w:r>
      <w:r w:rsidR="001C0929" w:rsidRPr="00D33426">
        <w:rPr>
          <w:rFonts w:asciiTheme="majorHAnsi" w:hAnsiTheme="majorHAnsi" w:cstheme="majorHAnsi"/>
          <w:color w:val="000000" w:themeColor="text1"/>
          <w:sz w:val="22"/>
          <w:szCs w:val="22"/>
          <w:lang w:val="en-GB"/>
        </w:rPr>
        <w:t xml:space="preserve">, </w:t>
      </w:r>
      <w:r w:rsidR="00816E91" w:rsidRPr="00D33426">
        <w:rPr>
          <w:rFonts w:asciiTheme="majorHAnsi" w:hAnsiTheme="majorHAnsi" w:cstheme="majorHAnsi"/>
          <w:color w:val="000000" w:themeColor="text1"/>
          <w:sz w:val="22"/>
          <w:szCs w:val="22"/>
          <w:lang w:val="en-GB"/>
        </w:rPr>
        <w:t xml:space="preserve">some </w:t>
      </w:r>
      <w:r w:rsidR="001C0929" w:rsidRPr="00D33426">
        <w:rPr>
          <w:rFonts w:asciiTheme="majorHAnsi" w:hAnsiTheme="majorHAnsi" w:cstheme="majorHAnsi"/>
          <w:color w:val="000000" w:themeColor="text1"/>
          <w:sz w:val="22"/>
          <w:szCs w:val="22"/>
          <w:lang w:val="en-GB"/>
        </w:rPr>
        <w:t xml:space="preserve">people </w:t>
      </w:r>
      <w:r w:rsidR="00816E91" w:rsidRPr="00D33426">
        <w:rPr>
          <w:rFonts w:asciiTheme="majorHAnsi" w:hAnsiTheme="majorHAnsi" w:cstheme="majorHAnsi"/>
          <w:color w:val="000000" w:themeColor="text1"/>
          <w:sz w:val="22"/>
          <w:szCs w:val="22"/>
          <w:lang w:val="en-GB"/>
        </w:rPr>
        <w:t>will still</w:t>
      </w:r>
      <w:r w:rsidR="001C0929" w:rsidRPr="00D33426">
        <w:rPr>
          <w:rFonts w:asciiTheme="majorHAnsi" w:hAnsiTheme="majorHAnsi" w:cstheme="majorHAnsi"/>
          <w:color w:val="000000" w:themeColor="text1"/>
          <w:sz w:val="22"/>
          <w:szCs w:val="22"/>
          <w:lang w:val="en-GB"/>
        </w:rPr>
        <w:t xml:space="preserve"> leave their homes in the search of a better future</w:t>
      </w:r>
      <w:r w:rsidR="00027C42" w:rsidRPr="00D33426">
        <w:rPr>
          <w:rFonts w:asciiTheme="majorHAnsi" w:hAnsiTheme="majorHAnsi" w:cstheme="majorHAnsi"/>
          <w:color w:val="000000" w:themeColor="text1"/>
          <w:sz w:val="22"/>
          <w:szCs w:val="22"/>
          <w:lang w:val="en-GB"/>
        </w:rPr>
        <w:t xml:space="preserve">. Hence, debates on immigration will likely remain of core parliamentary importance. </w:t>
      </w:r>
    </w:p>
    <w:p w14:paraId="0A1DD4E8" w14:textId="29B6D683" w:rsidR="006E223F" w:rsidRPr="00D33426" w:rsidRDefault="00E1367F" w:rsidP="006E223F">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A</w:t>
      </w:r>
      <w:r w:rsidR="001C0929"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discussions in the House </w:t>
      </w:r>
      <w:r w:rsidR="00ED04F9" w:rsidRPr="00D33426">
        <w:rPr>
          <w:rFonts w:asciiTheme="majorHAnsi" w:hAnsiTheme="majorHAnsi" w:cstheme="majorHAnsi"/>
          <w:color w:val="000000" w:themeColor="text1"/>
          <w:sz w:val="22"/>
          <w:szCs w:val="22"/>
          <w:lang w:val="en-GB"/>
        </w:rPr>
        <w:t>of Commons (</w:t>
      </w:r>
      <w:proofErr w:type="spellStart"/>
      <w:r w:rsidR="00ED04F9" w:rsidRPr="00D33426">
        <w:rPr>
          <w:rFonts w:asciiTheme="majorHAnsi" w:hAnsiTheme="majorHAnsi" w:cstheme="majorHAnsi"/>
          <w:color w:val="000000" w:themeColor="text1"/>
          <w:sz w:val="22"/>
          <w:szCs w:val="22"/>
          <w:lang w:val="en-GB"/>
        </w:rPr>
        <w:t>Ho</w:t>
      </w:r>
      <w:r w:rsidR="00E32741" w:rsidRPr="00D33426">
        <w:rPr>
          <w:rFonts w:asciiTheme="majorHAnsi" w:hAnsiTheme="majorHAnsi" w:cstheme="majorHAnsi"/>
          <w:color w:val="000000" w:themeColor="text1"/>
          <w:sz w:val="22"/>
          <w:szCs w:val="22"/>
          <w:lang w:val="en-GB"/>
        </w:rPr>
        <w:t>C</w:t>
      </w:r>
      <w:proofErr w:type="spellEnd"/>
      <w:r w:rsidR="00ED04F9"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are instrumental to the unfolding policies and pieces of legislation </w:t>
      </w:r>
      <w:r w:rsidR="00BC7144" w:rsidRPr="00D33426">
        <w:rPr>
          <w:rFonts w:asciiTheme="majorHAnsi" w:hAnsiTheme="majorHAnsi" w:cstheme="majorHAnsi"/>
          <w:color w:val="000000" w:themeColor="text1"/>
          <w:sz w:val="22"/>
          <w:szCs w:val="22"/>
          <w:lang w:val="en-GB"/>
        </w:rPr>
        <w:t>on immigration</w:t>
      </w:r>
      <w:r w:rsidRPr="00D33426">
        <w:rPr>
          <w:rFonts w:asciiTheme="majorHAnsi" w:hAnsiTheme="majorHAnsi" w:cstheme="majorHAnsi"/>
          <w:color w:val="000000" w:themeColor="text1"/>
          <w:sz w:val="22"/>
          <w:szCs w:val="22"/>
          <w:lang w:val="en-GB"/>
        </w:rPr>
        <w:t>, understanding politicians</w:t>
      </w:r>
      <w:r w:rsidR="00496AC5" w:rsidRPr="00D33426">
        <w:rPr>
          <w:rFonts w:asciiTheme="majorHAnsi" w:hAnsiTheme="majorHAnsi" w:cstheme="majorHAnsi"/>
          <w:color w:val="000000" w:themeColor="text1"/>
          <w:sz w:val="22"/>
          <w:szCs w:val="22"/>
          <w:lang w:val="en-GB"/>
        </w:rPr>
        <w:t>’</w:t>
      </w:r>
      <w:r w:rsidR="001B58E0" w:rsidRPr="00D33426">
        <w:rPr>
          <w:rFonts w:asciiTheme="majorHAnsi" w:hAnsiTheme="majorHAnsi" w:cstheme="majorHAnsi"/>
          <w:color w:val="000000" w:themeColor="text1"/>
          <w:sz w:val="22"/>
          <w:szCs w:val="22"/>
          <w:lang w:val="en-GB"/>
        </w:rPr>
        <w:t xml:space="preserve"> contributions to</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these</w:t>
      </w:r>
      <w:r w:rsidRPr="00D33426">
        <w:rPr>
          <w:rFonts w:asciiTheme="majorHAnsi" w:hAnsiTheme="majorHAnsi" w:cstheme="majorHAnsi"/>
          <w:color w:val="000000" w:themeColor="text1"/>
          <w:sz w:val="22"/>
          <w:szCs w:val="22"/>
          <w:lang w:val="en-GB"/>
        </w:rPr>
        <w:t xml:space="preserve"> debates can provide valuable insight</w:t>
      </w:r>
      <w:r w:rsidR="00E32741"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into how </w:t>
      </w:r>
      <w:r w:rsidR="006F1C5B" w:rsidRPr="00D33426">
        <w:rPr>
          <w:rFonts w:asciiTheme="majorHAnsi" w:hAnsiTheme="majorHAnsi" w:cstheme="majorHAnsi"/>
          <w:color w:val="000000" w:themeColor="text1"/>
          <w:sz w:val="22"/>
          <w:szCs w:val="22"/>
          <w:lang w:val="en-GB"/>
        </w:rPr>
        <w:t xml:space="preserve">certain </w:t>
      </w:r>
      <w:r w:rsidRPr="00D33426">
        <w:rPr>
          <w:rFonts w:asciiTheme="majorHAnsi" w:hAnsiTheme="majorHAnsi" w:cstheme="majorHAnsi"/>
          <w:color w:val="000000" w:themeColor="text1"/>
          <w:sz w:val="22"/>
          <w:szCs w:val="22"/>
          <w:lang w:val="en-GB"/>
        </w:rPr>
        <w:t xml:space="preserve">policies came </w:t>
      </w:r>
      <w:r w:rsidR="006E223F" w:rsidRPr="00D33426">
        <w:rPr>
          <w:rFonts w:asciiTheme="majorHAnsi" w:hAnsiTheme="majorHAnsi" w:cstheme="majorHAnsi"/>
          <w:color w:val="000000" w:themeColor="text1"/>
          <w:sz w:val="22"/>
          <w:szCs w:val="22"/>
          <w:lang w:val="en-GB"/>
        </w:rPr>
        <w:t>into effect</w:t>
      </w:r>
      <w:r w:rsidRPr="00D33426">
        <w:rPr>
          <w:rFonts w:asciiTheme="majorHAnsi" w:hAnsiTheme="majorHAnsi" w:cstheme="majorHAnsi"/>
          <w:color w:val="000000" w:themeColor="text1"/>
          <w:sz w:val="22"/>
          <w:szCs w:val="22"/>
          <w:lang w:val="en-GB"/>
        </w:rPr>
        <w:t>. This approach uses speech data to investigate sentiments and themes</w:t>
      </w:r>
      <w:r w:rsidR="00BC7144" w:rsidRPr="00D33426">
        <w:rPr>
          <w:rFonts w:asciiTheme="majorHAnsi" w:hAnsiTheme="majorHAnsi" w:cstheme="majorHAnsi"/>
          <w:color w:val="000000" w:themeColor="text1"/>
          <w:sz w:val="22"/>
          <w:szCs w:val="22"/>
          <w:lang w:val="en-GB"/>
        </w:rPr>
        <w:t xml:space="preserve"> in the debates on</w:t>
      </w:r>
      <w:r w:rsidRPr="00D33426">
        <w:rPr>
          <w:rFonts w:asciiTheme="majorHAnsi" w:hAnsiTheme="majorHAnsi" w:cstheme="majorHAnsi"/>
          <w:color w:val="000000" w:themeColor="text1"/>
          <w:sz w:val="22"/>
          <w:szCs w:val="22"/>
          <w:lang w:val="en-GB"/>
        </w:rPr>
        <w:t xml:space="preserve"> immigration </w:t>
      </w:r>
      <w:r w:rsidR="006E223F" w:rsidRPr="00D33426">
        <w:rPr>
          <w:rFonts w:asciiTheme="majorHAnsi" w:hAnsiTheme="majorHAnsi" w:cstheme="majorHAnsi"/>
          <w:color w:val="000000" w:themeColor="text1"/>
          <w:sz w:val="22"/>
          <w:szCs w:val="22"/>
          <w:lang w:val="en-GB"/>
        </w:rPr>
        <w:t>to explore how</w:t>
      </w:r>
      <w:r w:rsidRPr="00D33426">
        <w:rPr>
          <w:rFonts w:asciiTheme="majorHAnsi" w:hAnsiTheme="majorHAnsi" w:cstheme="majorHAnsi"/>
          <w:color w:val="000000" w:themeColor="text1"/>
          <w:sz w:val="22"/>
          <w:szCs w:val="22"/>
          <w:lang w:val="en-GB"/>
        </w:rPr>
        <w:t xml:space="preserve"> </w:t>
      </w:r>
      <w:r w:rsidR="006E223F" w:rsidRPr="00D33426">
        <w:rPr>
          <w:rFonts w:asciiTheme="majorHAnsi" w:hAnsiTheme="majorHAnsi" w:cstheme="majorHAnsi"/>
          <w:color w:val="000000" w:themeColor="text1"/>
          <w:sz w:val="22"/>
          <w:szCs w:val="22"/>
          <w:lang w:val="en-GB"/>
        </w:rPr>
        <w:t>prominent issues are framed</w:t>
      </w:r>
      <w:r w:rsidRPr="00D33426">
        <w:rPr>
          <w:rFonts w:asciiTheme="majorHAnsi" w:hAnsiTheme="majorHAnsi" w:cstheme="majorHAnsi"/>
          <w:color w:val="000000" w:themeColor="text1"/>
          <w:sz w:val="22"/>
          <w:szCs w:val="22"/>
          <w:lang w:val="en-GB"/>
        </w:rPr>
        <w:t xml:space="preserve"> </w:t>
      </w:r>
      <w:r w:rsidR="006E223F" w:rsidRPr="00D33426">
        <w:rPr>
          <w:rStyle w:val="A5"/>
          <w:rFonts w:asciiTheme="majorHAnsi" w:hAnsiTheme="majorHAnsi" w:cstheme="majorHAnsi"/>
          <w:color w:val="000000" w:themeColor="text1"/>
        </w:rPr>
        <w:t xml:space="preserve">(Bara, </w:t>
      </w:r>
      <w:proofErr w:type="spellStart"/>
      <w:r w:rsidR="006E223F" w:rsidRPr="00D33426">
        <w:rPr>
          <w:rStyle w:val="A5"/>
          <w:rFonts w:asciiTheme="majorHAnsi" w:hAnsiTheme="majorHAnsi" w:cstheme="majorHAnsi"/>
          <w:color w:val="000000" w:themeColor="text1"/>
        </w:rPr>
        <w:t>Weale</w:t>
      </w:r>
      <w:proofErr w:type="spellEnd"/>
      <w:r w:rsidR="006E223F" w:rsidRPr="00D33426">
        <w:rPr>
          <w:rStyle w:val="A5"/>
          <w:rFonts w:asciiTheme="majorHAnsi" w:hAnsiTheme="majorHAnsi" w:cstheme="majorHAnsi"/>
          <w:color w:val="000000" w:themeColor="text1"/>
        </w:rPr>
        <w:t xml:space="preserve"> &amp; </w:t>
      </w:r>
      <w:proofErr w:type="spellStart"/>
      <w:r w:rsidR="006E223F" w:rsidRPr="00D33426">
        <w:rPr>
          <w:rStyle w:val="A5"/>
          <w:rFonts w:asciiTheme="majorHAnsi" w:hAnsiTheme="majorHAnsi" w:cstheme="majorHAnsi"/>
          <w:color w:val="000000" w:themeColor="text1"/>
        </w:rPr>
        <w:t>Bicuelet</w:t>
      </w:r>
      <w:proofErr w:type="spellEnd"/>
      <w:r w:rsidR="006E223F" w:rsidRPr="00D33426">
        <w:rPr>
          <w:rStyle w:val="A5"/>
          <w:rFonts w:asciiTheme="majorHAnsi" w:hAnsiTheme="majorHAnsi" w:cstheme="majorHAnsi"/>
          <w:color w:val="000000" w:themeColor="text1"/>
        </w:rPr>
        <w:t xml:space="preserve">, 2007). Our analysis applies these methods to investigate </w:t>
      </w:r>
      <w:r w:rsidR="006E223F" w:rsidRPr="00D33426">
        <w:rPr>
          <w:rFonts w:asciiTheme="majorHAnsi" w:hAnsiTheme="majorHAnsi" w:cstheme="majorHAnsi"/>
          <w:color w:val="000000" w:themeColor="text1"/>
          <w:sz w:val="22"/>
          <w:szCs w:val="22"/>
          <w:lang w:val="en-GB"/>
        </w:rPr>
        <w:t xml:space="preserve">the attitudes in the </w:t>
      </w:r>
      <w:proofErr w:type="spellStart"/>
      <w:r w:rsidR="006E223F" w:rsidRPr="00D33426">
        <w:rPr>
          <w:rFonts w:asciiTheme="majorHAnsi" w:hAnsiTheme="majorHAnsi" w:cstheme="majorHAnsi"/>
          <w:color w:val="000000" w:themeColor="text1"/>
          <w:sz w:val="22"/>
          <w:szCs w:val="22"/>
          <w:lang w:val="en-GB"/>
        </w:rPr>
        <w:t>HoC</w:t>
      </w:r>
      <w:proofErr w:type="spellEnd"/>
      <w:r w:rsidR="006E223F" w:rsidRPr="00D33426">
        <w:rPr>
          <w:rFonts w:asciiTheme="majorHAnsi" w:hAnsiTheme="majorHAnsi" w:cstheme="majorHAnsi"/>
          <w:color w:val="000000" w:themeColor="text1"/>
          <w:sz w:val="22"/>
          <w:szCs w:val="22"/>
          <w:lang w:val="en-GB"/>
        </w:rPr>
        <w:t xml:space="preserve"> regarding the most prevalent topics of immigration.</w:t>
      </w:r>
    </w:p>
    <w:p w14:paraId="47E4201C" w14:textId="2C55551D" w:rsidR="00746B5E" w:rsidRPr="00D33426" w:rsidRDefault="00E97947" w:rsidP="00A8722C">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provide an overview of how discussions on immigration have developed in parliamentary debates, we </w:t>
      </w:r>
      <w:r w:rsidR="006E223F" w:rsidRPr="00D33426">
        <w:rPr>
          <w:rFonts w:asciiTheme="majorHAnsi" w:hAnsiTheme="majorHAnsi" w:cstheme="majorHAnsi"/>
          <w:color w:val="000000" w:themeColor="text1"/>
          <w:sz w:val="22"/>
          <w:szCs w:val="22"/>
          <w:lang w:val="en-GB"/>
        </w:rPr>
        <w:t>focus our analysis</w:t>
      </w:r>
      <w:r w:rsidRPr="00D33426">
        <w:rPr>
          <w:rFonts w:asciiTheme="majorHAnsi" w:hAnsiTheme="majorHAnsi" w:cstheme="majorHAnsi"/>
          <w:color w:val="000000" w:themeColor="text1"/>
          <w:sz w:val="22"/>
          <w:szCs w:val="22"/>
          <w:lang w:val="en-GB"/>
        </w:rPr>
        <w:t xml:space="preserve"> on the time frame from the years leading up to </w:t>
      </w:r>
      <w:r w:rsidR="00E60F5C" w:rsidRPr="00D33426">
        <w:rPr>
          <w:rFonts w:asciiTheme="majorHAnsi" w:hAnsiTheme="majorHAnsi" w:cstheme="majorHAnsi"/>
          <w:color w:val="000000" w:themeColor="text1"/>
          <w:sz w:val="22"/>
          <w:szCs w:val="22"/>
          <w:lang w:val="en-GB"/>
        </w:rPr>
        <w:t xml:space="preserve">the 2015 general election and </w:t>
      </w:r>
      <w:r w:rsidRPr="00D33426">
        <w:rPr>
          <w:rFonts w:asciiTheme="majorHAnsi" w:hAnsiTheme="majorHAnsi" w:cstheme="majorHAnsi"/>
          <w:color w:val="000000" w:themeColor="text1"/>
          <w:sz w:val="22"/>
          <w:szCs w:val="22"/>
          <w:lang w:val="en-GB"/>
        </w:rPr>
        <w:t xml:space="preserve">the </w:t>
      </w:r>
      <w:r w:rsidR="00E60F5C" w:rsidRPr="00D33426">
        <w:rPr>
          <w:rFonts w:asciiTheme="majorHAnsi" w:hAnsiTheme="majorHAnsi" w:cstheme="majorHAnsi"/>
          <w:color w:val="000000" w:themeColor="text1"/>
          <w:sz w:val="22"/>
          <w:szCs w:val="22"/>
          <w:lang w:val="en-GB"/>
        </w:rPr>
        <w:t xml:space="preserve">Brexit </w:t>
      </w:r>
      <w:r w:rsidR="006E223F" w:rsidRPr="00D33426">
        <w:rPr>
          <w:rFonts w:asciiTheme="majorHAnsi" w:hAnsiTheme="majorHAnsi" w:cstheme="majorHAnsi"/>
          <w:color w:val="000000" w:themeColor="text1"/>
          <w:sz w:val="22"/>
          <w:szCs w:val="22"/>
          <w:lang w:val="en-GB"/>
        </w:rPr>
        <w:t xml:space="preserve">referendum </w:t>
      </w:r>
      <w:r w:rsidRPr="00D33426">
        <w:rPr>
          <w:rFonts w:asciiTheme="majorHAnsi" w:hAnsiTheme="majorHAnsi" w:cstheme="majorHAnsi"/>
          <w:color w:val="000000" w:themeColor="text1"/>
          <w:sz w:val="22"/>
          <w:szCs w:val="22"/>
          <w:lang w:val="en-GB"/>
        </w:rPr>
        <w:t xml:space="preserve">until now, using these two historic moments as </w:t>
      </w:r>
      <w:r w:rsidR="006E223F" w:rsidRPr="00D33426">
        <w:rPr>
          <w:rFonts w:asciiTheme="majorHAnsi" w:hAnsiTheme="majorHAnsi" w:cstheme="majorHAnsi"/>
          <w:color w:val="000000" w:themeColor="text1"/>
          <w:sz w:val="22"/>
          <w:szCs w:val="22"/>
          <w:lang w:val="en-GB"/>
        </w:rPr>
        <w:t>points of reference</w:t>
      </w:r>
      <w:r w:rsidRPr="00D33426">
        <w:rPr>
          <w:rFonts w:asciiTheme="majorHAnsi" w:hAnsiTheme="majorHAnsi" w:cstheme="majorHAnsi"/>
          <w:color w:val="000000" w:themeColor="text1"/>
          <w:sz w:val="22"/>
          <w:szCs w:val="22"/>
          <w:lang w:val="en-GB"/>
        </w:rPr>
        <w:t xml:space="preserve">. </w:t>
      </w:r>
      <w:del w:id="0" w:author="Microsoft Office User" w:date="2020-12-20T11:50:00Z">
        <w:r w:rsidRPr="00D33426" w:rsidDel="00D33426">
          <w:rPr>
            <w:rFonts w:asciiTheme="majorHAnsi" w:hAnsiTheme="majorHAnsi" w:cstheme="majorHAnsi"/>
            <w:color w:val="000000" w:themeColor="text1"/>
            <w:sz w:val="22"/>
            <w:szCs w:val="22"/>
            <w:lang w:val="en-GB"/>
          </w:rPr>
          <w:delText>T</w:delText>
        </w:r>
        <w:r w:rsidR="003D10A2" w:rsidRPr="00D33426" w:rsidDel="00D33426">
          <w:rPr>
            <w:rFonts w:asciiTheme="majorHAnsi" w:hAnsiTheme="majorHAnsi" w:cstheme="majorHAnsi"/>
            <w:color w:val="000000" w:themeColor="text1"/>
            <w:sz w:val="22"/>
            <w:szCs w:val="22"/>
            <w:lang w:val="en-GB"/>
          </w:rPr>
          <w:delText xml:space="preserve">he general election and Brexit </w:delText>
        </w:r>
        <w:r w:rsidRPr="00D33426" w:rsidDel="00D33426">
          <w:rPr>
            <w:rFonts w:asciiTheme="majorHAnsi" w:hAnsiTheme="majorHAnsi" w:cstheme="majorHAnsi"/>
            <w:color w:val="000000" w:themeColor="text1"/>
            <w:sz w:val="22"/>
            <w:szCs w:val="22"/>
            <w:lang w:val="en-GB"/>
          </w:rPr>
          <w:delText xml:space="preserve">referendum </w:delText>
        </w:r>
        <w:r w:rsidR="003D10A2" w:rsidRPr="00D33426" w:rsidDel="00D33426">
          <w:rPr>
            <w:rFonts w:asciiTheme="majorHAnsi" w:hAnsiTheme="majorHAnsi" w:cstheme="majorHAnsi"/>
            <w:color w:val="000000" w:themeColor="text1"/>
            <w:sz w:val="22"/>
            <w:szCs w:val="22"/>
            <w:lang w:val="en-GB"/>
          </w:rPr>
          <w:delText xml:space="preserve">represent </w:delText>
        </w:r>
        <w:r w:rsidRPr="00D33426" w:rsidDel="00D33426">
          <w:rPr>
            <w:rFonts w:asciiTheme="majorHAnsi" w:hAnsiTheme="majorHAnsi" w:cstheme="majorHAnsi"/>
            <w:color w:val="000000" w:themeColor="text1"/>
            <w:sz w:val="22"/>
            <w:szCs w:val="22"/>
            <w:lang w:val="en-GB"/>
          </w:rPr>
          <w:delText>pivotal</w:delText>
        </w:r>
        <w:r w:rsidR="003D10A2" w:rsidRPr="00D33426" w:rsidDel="00D33426">
          <w:rPr>
            <w:rFonts w:asciiTheme="majorHAnsi" w:hAnsiTheme="majorHAnsi" w:cstheme="majorHAnsi"/>
            <w:color w:val="000000" w:themeColor="text1"/>
            <w:sz w:val="22"/>
            <w:szCs w:val="22"/>
            <w:lang w:val="en-GB"/>
          </w:rPr>
          <w:delText xml:space="preserve"> moments in </w:delText>
        </w:r>
        <w:r w:rsidRPr="00D33426" w:rsidDel="00D33426">
          <w:rPr>
            <w:rFonts w:asciiTheme="majorHAnsi" w:hAnsiTheme="majorHAnsi" w:cstheme="majorHAnsi"/>
            <w:color w:val="000000" w:themeColor="text1"/>
            <w:sz w:val="22"/>
            <w:szCs w:val="22"/>
            <w:lang w:val="en-GB"/>
          </w:rPr>
          <w:delText xml:space="preserve">the </w:delText>
        </w:r>
        <w:r w:rsidR="003D10A2" w:rsidRPr="00D33426" w:rsidDel="00D33426">
          <w:rPr>
            <w:rFonts w:asciiTheme="majorHAnsi" w:hAnsiTheme="majorHAnsi" w:cstheme="majorHAnsi"/>
            <w:color w:val="000000" w:themeColor="text1"/>
            <w:sz w:val="22"/>
            <w:szCs w:val="22"/>
            <w:lang w:val="en-GB"/>
          </w:rPr>
          <w:delText>UK’s politics</w:delText>
        </w:r>
        <w:r w:rsidRPr="00D33426" w:rsidDel="00D33426">
          <w:rPr>
            <w:rFonts w:asciiTheme="majorHAnsi" w:hAnsiTheme="majorHAnsi" w:cstheme="majorHAnsi"/>
            <w:color w:val="000000" w:themeColor="text1"/>
            <w:sz w:val="22"/>
            <w:szCs w:val="22"/>
            <w:lang w:val="en-GB"/>
          </w:rPr>
          <w:delText xml:space="preserve"> with potentially significant implications for debates on immigration</w:delText>
        </w:r>
        <w:r w:rsidR="00E24E7D" w:rsidRPr="00D33426" w:rsidDel="00D33426">
          <w:rPr>
            <w:rFonts w:asciiTheme="majorHAnsi" w:hAnsiTheme="majorHAnsi" w:cstheme="majorHAnsi"/>
            <w:color w:val="000000" w:themeColor="text1"/>
            <w:sz w:val="22"/>
            <w:szCs w:val="22"/>
            <w:lang w:val="en-GB"/>
          </w:rPr>
          <w:delText xml:space="preserve">. </w:delText>
        </w:r>
      </w:del>
      <w:r w:rsidR="00E24E7D" w:rsidRPr="00D33426">
        <w:rPr>
          <w:rFonts w:asciiTheme="majorHAnsi" w:hAnsiTheme="majorHAnsi" w:cstheme="majorHAnsi"/>
          <w:color w:val="000000" w:themeColor="text1"/>
          <w:sz w:val="22"/>
          <w:szCs w:val="22"/>
          <w:lang w:val="en-GB"/>
        </w:rPr>
        <w:t xml:space="preserve">We </w:t>
      </w:r>
      <w:r w:rsidR="001C0929" w:rsidRPr="00D33426">
        <w:rPr>
          <w:rFonts w:asciiTheme="majorHAnsi" w:hAnsiTheme="majorHAnsi" w:cstheme="majorHAnsi"/>
          <w:color w:val="000000" w:themeColor="text1"/>
          <w:sz w:val="22"/>
          <w:szCs w:val="22"/>
          <w:lang w:val="en-GB"/>
        </w:rPr>
        <w:t>believe</w:t>
      </w:r>
      <w:r w:rsidR="00E24E7D" w:rsidRPr="00D33426">
        <w:rPr>
          <w:rFonts w:asciiTheme="majorHAnsi" w:hAnsiTheme="majorHAnsi" w:cstheme="majorHAnsi"/>
          <w:color w:val="000000" w:themeColor="text1"/>
          <w:sz w:val="22"/>
          <w:szCs w:val="22"/>
          <w:lang w:val="en-GB"/>
        </w:rPr>
        <w:t xml:space="preserve"> that</w:t>
      </w:r>
      <w:r w:rsidR="008F5811" w:rsidRPr="00D33426">
        <w:rPr>
          <w:rFonts w:asciiTheme="majorHAnsi" w:hAnsiTheme="majorHAnsi" w:cstheme="majorHAnsi"/>
          <w:color w:val="000000" w:themeColor="text1"/>
          <w:sz w:val="22"/>
          <w:szCs w:val="22"/>
          <w:lang w:val="en-GB"/>
        </w:rPr>
        <w:t xml:space="preserve"> </w:t>
      </w:r>
      <w:r w:rsidR="00BB2097" w:rsidRPr="00D33426">
        <w:rPr>
          <w:rFonts w:asciiTheme="majorHAnsi" w:hAnsiTheme="majorHAnsi" w:cstheme="majorHAnsi"/>
          <w:color w:val="000000" w:themeColor="text1"/>
          <w:sz w:val="22"/>
          <w:szCs w:val="22"/>
          <w:lang w:val="en-GB"/>
        </w:rPr>
        <w:t>by</w:t>
      </w:r>
      <w:r w:rsidR="00A918EC" w:rsidRPr="00D33426">
        <w:rPr>
          <w:rFonts w:asciiTheme="majorHAnsi" w:hAnsiTheme="majorHAnsi" w:cstheme="majorHAnsi"/>
          <w:color w:val="000000" w:themeColor="text1"/>
          <w:sz w:val="22"/>
          <w:szCs w:val="22"/>
          <w:lang w:val="en-GB"/>
        </w:rPr>
        <w:t xml:space="preserve"> </w:t>
      </w:r>
      <w:r w:rsidR="00E9127F" w:rsidRPr="00D33426">
        <w:rPr>
          <w:rFonts w:asciiTheme="majorHAnsi" w:hAnsiTheme="majorHAnsi" w:cstheme="majorHAnsi"/>
          <w:sz w:val="22"/>
          <w:szCs w:val="22"/>
        </w:rPr>
        <w:t xml:space="preserve">looking at how different kinds of crises or national-level events might </w:t>
      </w:r>
      <w:del w:id="1" w:author="Microsoft Office User" w:date="2020-12-20T13:29:00Z">
        <w:r w:rsidR="00E9127F" w:rsidRPr="00D33426" w:rsidDel="000B6309">
          <w:rPr>
            <w:rFonts w:asciiTheme="majorHAnsi" w:hAnsiTheme="majorHAnsi" w:cstheme="majorHAnsi"/>
            <w:sz w:val="22"/>
            <w:szCs w:val="22"/>
          </w:rPr>
          <w:delText xml:space="preserve">impact </w:delText>
        </w:r>
      </w:del>
      <w:ins w:id="2" w:author="Microsoft Office User" w:date="2020-12-20T13:29:00Z">
        <w:r w:rsidR="000B6309">
          <w:rPr>
            <w:rFonts w:asciiTheme="majorHAnsi" w:hAnsiTheme="majorHAnsi" w:cstheme="majorHAnsi"/>
            <w:sz w:val="22"/>
            <w:szCs w:val="22"/>
          </w:rPr>
          <w:t>change</w:t>
        </w:r>
        <w:r w:rsidR="000B6309" w:rsidRPr="00D33426">
          <w:rPr>
            <w:rFonts w:asciiTheme="majorHAnsi" w:hAnsiTheme="majorHAnsi" w:cstheme="majorHAnsi"/>
            <w:sz w:val="22"/>
            <w:szCs w:val="22"/>
          </w:rPr>
          <w:t xml:space="preserve"> </w:t>
        </w:r>
      </w:ins>
      <w:r w:rsidR="00E9127F" w:rsidRPr="00D33426">
        <w:rPr>
          <w:rFonts w:asciiTheme="majorHAnsi" w:hAnsiTheme="majorHAnsi" w:cstheme="majorHAnsi"/>
          <w:sz w:val="22"/>
          <w:szCs w:val="22"/>
        </w:rPr>
        <w:t>the prevalence of migration-</w:t>
      </w:r>
      <w:r w:rsidR="00E9127F" w:rsidRPr="00D33426">
        <w:rPr>
          <w:rFonts w:asciiTheme="majorHAnsi" w:hAnsiTheme="majorHAnsi" w:cstheme="majorHAnsi"/>
          <w:sz w:val="22"/>
          <w:szCs w:val="22"/>
        </w:rPr>
        <w:lastRenderedPageBreak/>
        <w:t>related debates in parliament</w:t>
      </w:r>
      <w:ins w:id="3" w:author="Microsoft Office User" w:date="2020-12-20T11:50:00Z">
        <w:r w:rsidR="00D33426">
          <w:rPr>
            <w:rFonts w:asciiTheme="majorHAnsi" w:hAnsiTheme="majorHAnsi" w:cstheme="majorHAnsi"/>
            <w:sz w:val="22"/>
            <w:szCs w:val="22"/>
          </w:rPr>
          <w:t>;</w:t>
        </w:r>
      </w:ins>
      <w:del w:id="4" w:author="Microsoft Office User" w:date="2020-12-20T11:50:00Z">
        <w:r w:rsidR="00A8722C" w:rsidRPr="00D33426" w:rsidDel="00D33426">
          <w:rPr>
            <w:rFonts w:asciiTheme="majorHAnsi" w:hAnsiTheme="majorHAnsi" w:cstheme="majorHAnsi"/>
            <w:sz w:val="22"/>
            <w:szCs w:val="22"/>
          </w:rPr>
          <w:delText>,</w:delText>
        </w:r>
      </w:del>
      <w:r w:rsidR="00A8722C" w:rsidRPr="00D33426">
        <w:rPr>
          <w:rFonts w:asciiTheme="majorHAnsi" w:hAnsiTheme="majorHAnsi" w:cstheme="majorHAnsi"/>
          <w:sz w:val="22"/>
          <w:szCs w:val="22"/>
        </w:rPr>
        <w:t xml:space="preserve"> how such topics are covered by different parties over time</w:t>
      </w:r>
      <w:ins w:id="5"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and</w:t>
      </w:r>
      <w:ins w:id="6" w:author="Microsoft Office User" w:date="2020-12-20T11:51:00Z">
        <w:r w:rsidR="00D33426">
          <w:rPr>
            <w:rFonts w:asciiTheme="majorHAnsi" w:hAnsiTheme="majorHAnsi" w:cstheme="majorHAnsi"/>
            <w:sz w:val="22"/>
            <w:szCs w:val="22"/>
          </w:rPr>
          <w:t>;</w:t>
        </w:r>
      </w:ins>
      <w:r w:rsidR="00A8722C" w:rsidRPr="00D33426">
        <w:rPr>
          <w:rFonts w:asciiTheme="majorHAnsi" w:hAnsiTheme="majorHAnsi" w:cstheme="majorHAnsi"/>
          <w:sz w:val="22"/>
          <w:szCs w:val="22"/>
        </w:rPr>
        <w:t xml:space="preserve"> </w:t>
      </w:r>
      <w:del w:id="7" w:author="Amir Firestone" w:date="2020-12-20T15:48:00Z">
        <w:r w:rsidR="00A8722C" w:rsidRPr="00D33426" w:rsidDel="00317FDB">
          <w:rPr>
            <w:rFonts w:asciiTheme="majorHAnsi" w:hAnsiTheme="majorHAnsi" w:cstheme="majorHAnsi"/>
            <w:sz w:val="22"/>
            <w:szCs w:val="22"/>
          </w:rPr>
          <w:delText xml:space="preserve">what is parties’ sentiment toward </w:delText>
        </w:r>
      </w:del>
      <w:ins w:id="8" w:author="Amir Firestone" w:date="2020-12-20T15:48:00Z">
        <w:r w:rsidR="00317FDB">
          <w:rPr>
            <w:rFonts w:asciiTheme="majorHAnsi" w:hAnsiTheme="majorHAnsi" w:cstheme="majorHAnsi"/>
            <w:sz w:val="22"/>
            <w:szCs w:val="22"/>
          </w:rPr>
          <w:t xml:space="preserve">what sentiment is associated with </w:t>
        </w:r>
      </w:ins>
      <w:r w:rsidR="00E9127F" w:rsidRPr="00D33426">
        <w:rPr>
          <w:rFonts w:asciiTheme="majorHAnsi" w:hAnsiTheme="majorHAnsi" w:cstheme="majorHAnsi"/>
          <w:sz w:val="22"/>
          <w:szCs w:val="22"/>
        </w:rPr>
        <w:t xml:space="preserve">specific topics of </w:t>
      </w:r>
      <w:r w:rsidR="00A8722C" w:rsidRPr="00D33426">
        <w:rPr>
          <w:rFonts w:asciiTheme="majorHAnsi" w:hAnsiTheme="majorHAnsi" w:cstheme="majorHAnsi"/>
          <w:sz w:val="22"/>
          <w:szCs w:val="22"/>
        </w:rPr>
        <w:t>immigration</w:t>
      </w:r>
      <w:ins w:id="9" w:author="Microsoft Office User" w:date="2020-12-20T11:51:00Z">
        <w:r w:rsidR="00D33426">
          <w:rPr>
            <w:rFonts w:asciiTheme="majorHAnsi" w:hAnsiTheme="majorHAnsi" w:cstheme="majorHAnsi"/>
            <w:sz w:val="22"/>
            <w:szCs w:val="22"/>
          </w:rPr>
          <w:t>, we</w:t>
        </w:r>
      </w:ins>
      <w:r w:rsidR="00A8722C" w:rsidRPr="00D33426">
        <w:rPr>
          <w:rFonts w:asciiTheme="majorHAnsi" w:hAnsiTheme="majorHAnsi" w:cstheme="majorHAnsi"/>
          <w:sz w:val="22"/>
          <w:szCs w:val="22"/>
        </w:rPr>
        <w:t xml:space="preserve"> can provide </w:t>
      </w:r>
      <w:del w:id="10" w:author="Amir Firestone" w:date="2020-12-20T15:49:00Z">
        <w:r w:rsidR="00A8722C" w:rsidRPr="00D33426" w:rsidDel="00317FDB">
          <w:rPr>
            <w:rFonts w:asciiTheme="majorHAnsi" w:hAnsiTheme="majorHAnsi" w:cstheme="majorHAnsi"/>
            <w:sz w:val="22"/>
            <w:szCs w:val="22"/>
          </w:rPr>
          <w:delText xml:space="preserve">initial </w:delText>
        </w:r>
      </w:del>
      <w:r w:rsidR="00A8722C" w:rsidRPr="00D33426">
        <w:rPr>
          <w:rFonts w:asciiTheme="majorHAnsi" w:hAnsiTheme="majorHAnsi" w:cstheme="majorHAnsi"/>
          <w:sz w:val="22"/>
          <w:szCs w:val="22"/>
        </w:rPr>
        <w:t>insight</w:t>
      </w:r>
      <w:ins w:id="11" w:author="Amir Firestone" w:date="2020-12-20T15:49:00Z">
        <w:r w:rsidR="00317FDB">
          <w:rPr>
            <w:rFonts w:asciiTheme="majorHAnsi" w:hAnsiTheme="majorHAnsi" w:cstheme="majorHAnsi"/>
            <w:sz w:val="22"/>
            <w:szCs w:val="22"/>
          </w:rPr>
          <w:t>s</w:t>
        </w:r>
      </w:ins>
      <w:r w:rsidR="00A8722C" w:rsidRPr="00D33426">
        <w:rPr>
          <w:rFonts w:asciiTheme="majorHAnsi" w:hAnsiTheme="majorHAnsi" w:cstheme="majorHAnsi"/>
          <w:sz w:val="22"/>
          <w:szCs w:val="22"/>
        </w:rPr>
        <w:t xml:space="preserve"> </w:t>
      </w:r>
      <w:del w:id="12" w:author="Amir Firestone" w:date="2020-12-20T15:49:00Z">
        <w:r w:rsidR="00A8722C" w:rsidRPr="00D33426" w:rsidDel="00317FDB">
          <w:rPr>
            <w:rFonts w:asciiTheme="majorHAnsi" w:hAnsiTheme="majorHAnsi" w:cstheme="majorHAnsi"/>
            <w:sz w:val="22"/>
            <w:szCs w:val="22"/>
          </w:rPr>
          <w:delText>that can</w:delText>
        </w:r>
      </w:del>
      <w:ins w:id="13" w:author="Amir Firestone" w:date="2020-12-20T15:49:00Z">
        <w:r w:rsidR="00317FDB">
          <w:rPr>
            <w:rFonts w:asciiTheme="majorHAnsi" w:hAnsiTheme="majorHAnsi" w:cstheme="majorHAnsi"/>
            <w:sz w:val="22"/>
            <w:szCs w:val="22"/>
          </w:rPr>
          <w:t xml:space="preserve"> to</w:t>
        </w:r>
      </w:ins>
      <w:r w:rsidR="00A8722C" w:rsidRPr="00D33426">
        <w:rPr>
          <w:rFonts w:asciiTheme="majorHAnsi" w:hAnsiTheme="majorHAnsi" w:cstheme="majorHAnsi"/>
          <w:color w:val="000000" w:themeColor="text1"/>
          <w:sz w:val="22"/>
          <w:szCs w:val="22"/>
          <w:lang w:val="en-GB"/>
        </w:rPr>
        <w:t xml:space="preserve"> assist </w:t>
      </w:r>
      <w:del w:id="14" w:author="Amir Firestone" w:date="2020-12-20T15:49:00Z">
        <w:r w:rsidR="001C0929" w:rsidRPr="00D33426" w:rsidDel="00317FDB">
          <w:rPr>
            <w:rFonts w:asciiTheme="majorHAnsi" w:hAnsiTheme="majorHAnsi" w:cstheme="majorHAnsi"/>
            <w:color w:val="000000" w:themeColor="text1"/>
            <w:sz w:val="22"/>
            <w:szCs w:val="22"/>
            <w:lang w:val="en-GB"/>
          </w:rPr>
          <w:delText xml:space="preserve">politicians and </w:delText>
        </w:r>
      </w:del>
      <w:r w:rsidR="001C0929" w:rsidRPr="00D33426">
        <w:rPr>
          <w:rFonts w:asciiTheme="majorHAnsi" w:hAnsiTheme="majorHAnsi" w:cstheme="majorHAnsi"/>
          <w:color w:val="000000" w:themeColor="text1"/>
          <w:sz w:val="22"/>
          <w:szCs w:val="22"/>
          <w:lang w:val="en-GB"/>
        </w:rPr>
        <w:t xml:space="preserve">policy makers </w:t>
      </w:r>
      <w:del w:id="15" w:author="Amir Firestone" w:date="2020-12-20T15:49:00Z">
        <w:r w:rsidR="00A8722C" w:rsidRPr="00D33426" w:rsidDel="00317FDB">
          <w:rPr>
            <w:rFonts w:asciiTheme="majorHAnsi" w:hAnsiTheme="majorHAnsi" w:cstheme="majorHAnsi"/>
            <w:color w:val="000000" w:themeColor="text1"/>
            <w:sz w:val="22"/>
            <w:szCs w:val="22"/>
            <w:lang w:val="en-GB"/>
          </w:rPr>
          <w:delText xml:space="preserve">to </w:delText>
        </w:r>
        <w:r w:rsidR="001C0929" w:rsidRPr="00D33426" w:rsidDel="00317FDB">
          <w:rPr>
            <w:rFonts w:asciiTheme="majorHAnsi" w:hAnsiTheme="majorHAnsi" w:cstheme="majorHAnsi"/>
            <w:color w:val="000000" w:themeColor="text1"/>
            <w:sz w:val="22"/>
            <w:szCs w:val="22"/>
            <w:lang w:val="en-GB"/>
          </w:rPr>
          <w:delText>generate</w:delText>
        </w:r>
      </w:del>
      <w:ins w:id="16" w:author="Amir Firestone" w:date="2020-12-20T15:49:00Z">
        <w:r w:rsidR="00317FDB">
          <w:rPr>
            <w:rFonts w:asciiTheme="majorHAnsi" w:hAnsiTheme="majorHAnsi" w:cstheme="majorHAnsi"/>
            <w:color w:val="000000" w:themeColor="text1"/>
            <w:sz w:val="22"/>
            <w:szCs w:val="22"/>
            <w:lang w:val="en-GB"/>
          </w:rPr>
          <w:t>in generating</w:t>
        </w:r>
      </w:ins>
      <w:r w:rsidR="001C0929" w:rsidRPr="00D33426">
        <w:rPr>
          <w:rFonts w:asciiTheme="majorHAnsi" w:hAnsiTheme="majorHAnsi" w:cstheme="majorHAnsi"/>
          <w:color w:val="000000" w:themeColor="text1"/>
          <w:sz w:val="22"/>
          <w:szCs w:val="22"/>
          <w:lang w:val="en-GB"/>
        </w:rPr>
        <w:t xml:space="preserve"> an actionable strategy for coalition building for immigration related policies</w:t>
      </w:r>
      <w:r w:rsidR="008F5811" w:rsidRPr="00D33426">
        <w:rPr>
          <w:rFonts w:asciiTheme="majorHAnsi" w:hAnsiTheme="majorHAnsi" w:cstheme="majorHAnsi"/>
          <w:color w:val="000000" w:themeColor="text1"/>
          <w:sz w:val="22"/>
          <w:szCs w:val="22"/>
          <w:lang w:val="en-GB"/>
        </w:rPr>
        <w:t xml:space="preserve"> in the specific context of Covid-19 crisis</w:t>
      </w:r>
      <w:r w:rsidR="001C0929" w:rsidRPr="00D33426">
        <w:rPr>
          <w:rFonts w:asciiTheme="majorHAnsi" w:hAnsiTheme="majorHAnsi" w:cstheme="majorHAnsi"/>
          <w:color w:val="000000" w:themeColor="text1"/>
          <w:sz w:val="22"/>
          <w:szCs w:val="22"/>
          <w:lang w:val="en-GB"/>
        </w:rPr>
        <w:t xml:space="preserve">. </w:t>
      </w:r>
    </w:p>
    <w:p w14:paraId="15B0B694" w14:textId="793556BF"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2. </w:t>
      </w:r>
      <w:r w:rsidR="007C0766" w:rsidRPr="00D33426">
        <w:rPr>
          <w:rFonts w:asciiTheme="majorHAnsi" w:hAnsiTheme="majorHAnsi" w:cstheme="majorHAnsi"/>
          <w:color w:val="000000" w:themeColor="text1"/>
          <w:sz w:val="22"/>
          <w:szCs w:val="22"/>
          <w:lang w:val="en-GB"/>
        </w:rPr>
        <w:t>Data</w:t>
      </w:r>
    </w:p>
    <w:p w14:paraId="248756A3" w14:textId="05C18366" w:rsidR="00EC2A73" w:rsidRPr="00D33426" w:rsidRDefault="005A016C" w:rsidP="008F5811">
      <w:pPr>
        <w:shd w:val="clear" w:color="auto" w:fill="FFFFFF"/>
        <w:spacing w:after="150" w:line="276" w:lineRule="auto"/>
        <w:rPr>
          <w:ins w:id="17" w:author="Microsoft Office User" w:date="2020-12-18T16:11: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understand how </w:t>
      </w:r>
      <w:r w:rsidR="00000C41" w:rsidRPr="00D33426">
        <w:rPr>
          <w:rFonts w:asciiTheme="majorHAnsi" w:hAnsiTheme="majorHAnsi" w:cstheme="majorHAnsi"/>
          <w:color w:val="000000" w:themeColor="text1"/>
          <w:sz w:val="22"/>
          <w:szCs w:val="22"/>
          <w:lang w:val="en-GB"/>
        </w:rPr>
        <w:t xml:space="preserve">debates related to immigration </w:t>
      </w:r>
      <w:r w:rsidRPr="00D33426">
        <w:rPr>
          <w:rFonts w:asciiTheme="majorHAnsi" w:hAnsiTheme="majorHAnsi" w:cstheme="majorHAnsi"/>
          <w:color w:val="000000" w:themeColor="text1"/>
          <w:sz w:val="22"/>
          <w:szCs w:val="22"/>
          <w:lang w:val="en-GB"/>
        </w:rPr>
        <w:t xml:space="preserve">are framed and perceived when discussed in </w:t>
      </w:r>
      <w:r w:rsidR="00000C41" w:rsidRPr="00D33426">
        <w:rPr>
          <w:rFonts w:asciiTheme="majorHAnsi" w:hAnsiTheme="majorHAnsi" w:cstheme="majorHAnsi"/>
          <w:color w:val="000000" w:themeColor="text1"/>
          <w:sz w:val="22"/>
          <w:szCs w:val="22"/>
          <w:lang w:val="en-GB"/>
        </w:rPr>
        <w:t>British parliament,</w:t>
      </w:r>
      <w:r w:rsidRPr="00D33426">
        <w:rPr>
          <w:rFonts w:asciiTheme="majorHAnsi" w:hAnsiTheme="majorHAnsi" w:cstheme="majorHAnsi"/>
          <w:color w:val="000000" w:themeColor="text1"/>
          <w:sz w:val="22"/>
          <w:szCs w:val="22"/>
          <w:lang w:val="en-GB"/>
        </w:rPr>
        <w:t xml:space="preserve"> we</w:t>
      </w:r>
      <w:r w:rsidR="00000C41" w:rsidRPr="00D33426">
        <w:rPr>
          <w:rFonts w:asciiTheme="majorHAnsi" w:hAnsiTheme="majorHAnsi" w:cstheme="majorHAnsi"/>
          <w:color w:val="000000" w:themeColor="text1"/>
          <w:sz w:val="22"/>
          <w:szCs w:val="22"/>
          <w:lang w:val="en-GB"/>
        </w:rPr>
        <w:t xml:space="preserve"> used the </w:t>
      </w:r>
      <w:proofErr w:type="spellStart"/>
      <w:r w:rsidR="00000C41" w:rsidRPr="00D33426">
        <w:rPr>
          <w:rFonts w:asciiTheme="majorHAnsi" w:hAnsiTheme="majorHAnsi" w:cstheme="majorHAnsi"/>
          <w:color w:val="000000" w:themeColor="text1"/>
          <w:sz w:val="22"/>
          <w:szCs w:val="22"/>
          <w:lang w:val="en-GB"/>
        </w:rPr>
        <w:t>HoC</w:t>
      </w:r>
      <w:proofErr w:type="spellEnd"/>
      <w:r w:rsidR="004607DE" w:rsidRPr="00D33426">
        <w:rPr>
          <w:rFonts w:asciiTheme="majorHAnsi" w:hAnsiTheme="majorHAnsi" w:cstheme="majorHAnsi"/>
          <w:color w:val="000000" w:themeColor="text1"/>
          <w:sz w:val="22"/>
          <w:szCs w:val="22"/>
          <w:lang w:val="en-GB"/>
        </w:rPr>
        <w:t xml:space="preserve">-related </w:t>
      </w:r>
      <w:r w:rsidR="00000C41" w:rsidRPr="00D33426">
        <w:rPr>
          <w:rFonts w:asciiTheme="majorHAnsi" w:hAnsiTheme="majorHAnsi" w:cstheme="majorHAnsi"/>
          <w:color w:val="000000" w:themeColor="text1"/>
          <w:sz w:val="22"/>
          <w:szCs w:val="22"/>
          <w:lang w:val="en-GB"/>
        </w:rPr>
        <w:t>dataset from</w:t>
      </w:r>
      <w:r w:rsidRPr="00D33426">
        <w:rPr>
          <w:rFonts w:asciiTheme="majorHAnsi" w:hAnsiTheme="majorHAnsi" w:cstheme="majorHAnsi"/>
          <w:color w:val="000000" w:themeColor="text1"/>
          <w:sz w:val="22"/>
          <w:szCs w:val="22"/>
          <w:lang w:val="en-GB"/>
        </w:rPr>
        <w:t xml:space="preserve"> a database called </w:t>
      </w:r>
      <w:proofErr w:type="spellStart"/>
      <w:r w:rsidRPr="00D33426">
        <w:rPr>
          <w:rFonts w:asciiTheme="majorHAnsi" w:hAnsiTheme="majorHAnsi" w:cstheme="majorHAnsi"/>
          <w:color w:val="000000" w:themeColor="text1"/>
          <w:sz w:val="22"/>
          <w:szCs w:val="22"/>
          <w:lang w:val="en-GB"/>
        </w:rPr>
        <w:t>ParlSpeech</w:t>
      </w:r>
      <w:proofErr w:type="spellEnd"/>
      <w:r w:rsidRPr="00D33426">
        <w:rPr>
          <w:rFonts w:asciiTheme="majorHAnsi" w:hAnsiTheme="majorHAnsi" w:cstheme="majorHAnsi"/>
          <w:color w:val="000000" w:themeColor="text1"/>
          <w:sz w:val="22"/>
          <w:szCs w:val="22"/>
          <w:lang w:val="en-GB"/>
        </w:rPr>
        <w:t xml:space="preserve"> V2 by Christian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and Jan </w:t>
      </w:r>
      <w:proofErr w:type="spellStart"/>
      <w:r w:rsidRPr="00D33426">
        <w:rPr>
          <w:rFonts w:asciiTheme="majorHAnsi" w:hAnsiTheme="majorHAnsi" w:cstheme="majorHAnsi"/>
          <w:color w:val="000000" w:themeColor="text1"/>
          <w:sz w:val="22"/>
          <w:szCs w:val="22"/>
          <w:lang w:val="en-GB"/>
        </w:rPr>
        <w:t>Schwalbach</w:t>
      </w:r>
      <w:proofErr w:type="spellEnd"/>
      <w:r w:rsidRPr="00D33426">
        <w:rPr>
          <w:rFonts w:asciiTheme="majorHAnsi" w:hAnsiTheme="majorHAnsi" w:cstheme="majorHAnsi"/>
          <w:color w:val="000000" w:themeColor="text1"/>
          <w:sz w:val="22"/>
          <w:szCs w:val="22"/>
          <w:lang w:val="en-GB"/>
        </w:rPr>
        <w:t xml:space="preserve"> (2020</w:t>
      </w:r>
      <w:r w:rsidR="00000C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This </w:t>
      </w:r>
      <w:r w:rsidR="00000C41" w:rsidRPr="00D33426">
        <w:rPr>
          <w:rFonts w:asciiTheme="majorHAnsi" w:hAnsiTheme="majorHAnsi" w:cstheme="majorHAnsi"/>
          <w:color w:val="000000" w:themeColor="text1"/>
          <w:sz w:val="22"/>
          <w:szCs w:val="22"/>
          <w:lang w:val="en-GB"/>
        </w:rPr>
        <w:t xml:space="preserve">dataset </w:t>
      </w:r>
      <w:r w:rsidRPr="00D33426">
        <w:rPr>
          <w:rFonts w:asciiTheme="majorHAnsi" w:hAnsiTheme="majorHAnsi" w:cstheme="majorHAnsi"/>
          <w:color w:val="000000" w:themeColor="text1"/>
          <w:sz w:val="22"/>
          <w:szCs w:val="22"/>
          <w:lang w:val="en-GB"/>
        </w:rPr>
        <w:t>is unique in its scope, covering all parliamentary debates from 1998 and up until 2020, resulting in 1,956,223 speeches (</w:t>
      </w:r>
      <w:proofErr w:type="spellStart"/>
      <w:r w:rsidRPr="00D33426">
        <w:rPr>
          <w:rFonts w:asciiTheme="majorHAnsi" w:hAnsiTheme="majorHAnsi" w:cstheme="majorHAnsi"/>
          <w:color w:val="000000" w:themeColor="text1"/>
          <w:sz w:val="22"/>
          <w:szCs w:val="22"/>
          <w:lang w:val="en-GB"/>
        </w:rPr>
        <w:t>Rauh</w:t>
      </w:r>
      <w:proofErr w:type="spellEnd"/>
      <w:r w:rsidRPr="00D33426">
        <w:rPr>
          <w:rFonts w:asciiTheme="majorHAnsi" w:hAnsiTheme="majorHAnsi" w:cstheme="majorHAnsi"/>
          <w:color w:val="000000" w:themeColor="text1"/>
          <w:sz w:val="22"/>
          <w:szCs w:val="22"/>
          <w:lang w:val="en-GB"/>
        </w:rPr>
        <w:t xml:space="preserve"> &amp; </w:t>
      </w:r>
      <w:proofErr w:type="spellStart"/>
      <w:r w:rsidRPr="00D33426">
        <w:rPr>
          <w:rFonts w:asciiTheme="majorHAnsi" w:hAnsiTheme="majorHAnsi" w:cstheme="majorHAnsi"/>
          <w:color w:val="000000" w:themeColor="text1"/>
          <w:sz w:val="22"/>
          <w:szCs w:val="22"/>
          <w:lang w:val="en-GB"/>
        </w:rPr>
        <w:t>Schwalbach</w:t>
      </w:r>
      <w:proofErr w:type="spellEnd"/>
      <w:r w:rsidRPr="00D33426">
        <w:rPr>
          <w:rFonts w:asciiTheme="majorHAnsi" w:hAnsiTheme="majorHAnsi" w:cstheme="majorHAnsi"/>
          <w:color w:val="000000" w:themeColor="text1"/>
          <w:sz w:val="22"/>
          <w:szCs w:val="22"/>
          <w:lang w:val="en-GB"/>
        </w:rPr>
        <w:t xml:space="preserve">, 2020, p. 10). </w:t>
      </w:r>
      <w:r w:rsidR="00B7563B" w:rsidRPr="00D33426">
        <w:rPr>
          <w:rFonts w:asciiTheme="majorHAnsi" w:hAnsiTheme="majorHAnsi" w:cstheme="majorHAnsi"/>
          <w:color w:val="000000" w:themeColor="text1"/>
          <w:sz w:val="22"/>
          <w:szCs w:val="22"/>
          <w:lang w:val="en-GB"/>
        </w:rPr>
        <w:t xml:space="preserve">Speeches represent </w:t>
      </w:r>
      <w:r w:rsidR="00000C41" w:rsidRPr="00D33426">
        <w:rPr>
          <w:rFonts w:asciiTheme="majorHAnsi" w:hAnsiTheme="majorHAnsi" w:cstheme="majorHAnsi"/>
          <w:color w:val="000000" w:themeColor="text1"/>
          <w:sz w:val="22"/>
          <w:szCs w:val="22"/>
          <w:lang w:val="en-GB"/>
        </w:rPr>
        <w:t>individual co</w:t>
      </w:r>
      <w:r w:rsidR="00B7563B" w:rsidRPr="00D33426">
        <w:rPr>
          <w:rFonts w:asciiTheme="majorHAnsi" w:hAnsiTheme="majorHAnsi" w:cstheme="majorHAnsi"/>
          <w:color w:val="000000" w:themeColor="text1"/>
          <w:sz w:val="22"/>
          <w:szCs w:val="22"/>
          <w:lang w:val="en-GB"/>
        </w:rPr>
        <w:t>ntributions</w:t>
      </w:r>
      <w:r w:rsidR="00000C41" w:rsidRPr="00D33426">
        <w:rPr>
          <w:rFonts w:asciiTheme="majorHAnsi" w:hAnsiTheme="majorHAnsi" w:cstheme="majorHAnsi"/>
          <w:color w:val="000000" w:themeColor="text1"/>
          <w:sz w:val="22"/>
          <w:szCs w:val="22"/>
          <w:lang w:val="en-GB"/>
        </w:rPr>
        <w:t xml:space="preserve"> by members of parliament</w:t>
      </w:r>
      <w:r w:rsidR="00B7563B" w:rsidRPr="00D33426">
        <w:rPr>
          <w:rFonts w:asciiTheme="majorHAnsi" w:hAnsiTheme="majorHAnsi" w:cstheme="majorHAnsi"/>
          <w:color w:val="000000" w:themeColor="text1"/>
          <w:sz w:val="22"/>
          <w:szCs w:val="22"/>
          <w:lang w:val="en-GB"/>
        </w:rPr>
        <w:t xml:space="preserve"> and were</w:t>
      </w:r>
      <w:r w:rsidR="00BC3684"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collected from the digital Commons Hansard</w:t>
      </w:r>
      <w:r w:rsidR="00B7563B" w:rsidRPr="00D33426">
        <w:rPr>
          <w:rFonts w:asciiTheme="majorHAnsi" w:hAnsiTheme="majorHAnsi" w:cstheme="majorHAnsi"/>
          <w:color w:val="000000" w:themeColor="text1"/>
          <w:sz w:val="22"/>
          <w:szCs w:val="22"/>
          <w:lang w:val="en-GB"/>
        </w:rPr>
        <w:t>, which</w:t>
      </w:r>
      <w:r w:rsidRPr="00D33426">
        <w:rPr>
          <w:rFonts w:asciiTheme="majorHAnsi" w:hAnsiTheme="majorHAnsi" w:cstheme="majorHAnsi"/>
          <w:color w:val="000000" w:themeColor="text1"/>
          <w:sz w:val="22"/>
          <w:szCs w:val="22"/>
          <w:lang w:val="en-GB"/>
        </w:rPr>
        <w:t xml:space="preserve"> contains the plenary protocols and documents from which speech texts and metadata are extracted. </w:t>
      </w:r>
      <w:r w:rsidR="00000C41" w:rsidRPr="00D33426">
        <w:rPr>
          <w:rFonts w:asciiTheme="majorHAnsi" w:hAnsiTheme="majorHAnsi" w:cstheme="majorHAnsi"/>
          <w:color w:val="000000" w:themeColor="text1"/>
          <w:sz w:val="22"/>
          <w:szCs w:val="22"/>
          <w:lang w:val="en-GB"/>
        </w:rPr>
        <w:t xml:space="preserve">As a result, </w:t>
      </w:r>
      <w:r w:rsidR="008A2F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he corpus </w:t>
      </w:r>
      <w:r w:rsidR="00B7563B" w:rsidRPr="00D33426">
        <w:rPr>
          <w:rFonts w:asciiTheme="majorHAnsi" w:hAnsiTheme="majorHAnsi" w:cstheme="majorHAnsi"/>
          <w:color w:val="000000" w:themeColor="text1"/>
          <w:sz w:val="22"/>
          <w:szCs w:val="22"/>
          <w:lang w:val="en-GB"/>
        </w:rPr>
        <w:t>includes</w:t>
      </w:r>
      <w:r w:rsidRPr="00D33426">
        <w:rPr>
          <w:rFonts w:asciiTheme="majorHAnsi" w:hAnsiTheme="majorHAnsi" w:cstheme="majorHAnsi"/>
          <w:color w:val="000000" w:themeColor="text1"/>
          <w:sz w:val="22"/>
          <w:szCs w:val="22"/>
          <w:lang w:val="en-GB"/>
        </w:rPr>
        <w:t xml:space="preserve"> a range of covariates like </w:t>
      </w:r>
      <w:r w:rsidRPr="00D33426">
        <w:rPr>
          <w:rFonts w:asciiTheme="majorHAnsi" w:hAnsiTheme="majorHAnsi" w:cstheme="majorHAnsi"/>
          <w:i/>
          <w:iCs/>
          <w:color w:val="000000" w:themeColor="text1"/>
          <w:sz w:val="22"/>
          <w:szCs w:val="22"/>
          <w:lang w:val="en-GB"/>
        </w:rPr>
        <w:t>party</w:t>
      </w:r>
      <w:r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i/>
          <w:iCs/>
          <w:color w:val="000000" w:themeColor="text1"/>
          <w:sz w:val="22"/>
          <w:szCs w:val="22"/>
          <w:lang w:val="en-GB"/>
        </w:rPr>
        <w:t>affiliation</w:t>
      </w:r>
      <w:r w:rsidRPr="00D33426">
        <w:rPr>
          <w:rFonts w:asciiTheme="majorHAnsi" w:hAnsiTheme="majorHAnsi" w:cstheme="majorHAnsi"/>
          <w:color w:val="000000" w:themeColor="text1"/>
          <w:sz w:val="22"/>
          <w:szCs w:val="22"/>
          <w:lang w:val="en-GB"/>
        </w:rPr>
        <w:t xml:space="preserve"> and </w:t>
      </w:r>
      <w:r w:rsidRPr="00D33426">
        <w:rPr>
          <w:rFonts w:asciiTheme="majorHAnsi" w:hAnsiTheme="majorHAnsi" w:cstheme="majorHAnsi"/>
          <w:i/>
          <w:iCs/>
          <w:color w:val="000000" w:themeColor="text1"/>
          <w:sz w:val="22"/>
          <w:szCs w:val="22"/>
          <w:lang w:val="en-GB"/>
        </w:rPr>
        <w:t>agenda</w:t>
      </w:r>
      <w:r w:rsidR="00000C41" w:rsidRPr="00D33426">
        <w:rPr>
          <w:rFonts w:asciiTheme="majorHAnsi" w:hAnsiTheme="majorHAnsi" w:cstheme="majorHAnsi"/>
          <w:i/>
          <w:iCs/>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w:t>
      </w:r>
      <w:r w:rsidR="004B6F91" w:rsidRPr="00D33426">
        <w:rPr>
          <w:rFonts w:asciiTheme="majorHAnsi" w:hAnsiTheme="majorHAnsi" w:cstheme="majorHAnsi"/>
          <w:color w:val="000000" w:themeColor="text1"/>
          <w:sz w:val="22"/>
          <w:szCs w:val="22"/>
          <w:lang w:val="en-GB"/>
        </w:rPr>
        <w:t>facilitate</w:t>
      </w:r>
      <w:r w:rsidR="00000C41" w:rsidRPr="00D33426">
        <w:rPr>
          <w:rFonts w:asciiTheme="majorHAnsi" w:hAnsiTheme="majorHAnsi" w:cstheme="majorHAnsi"/>
          <w:color w:val="000000" w:themeColor="text1"/>
          <w:sz w:val="22"/>
          <w:szCs w:val="22"/>
          <w:lang w:val="en-GB"/>
        </w:rPr>
        <w:t xml:space="preserve"> a detailed set of </w:t>
      </w:r>
      <w:r w:rsidR="004B6F91" w:rsidRPr="00D33426">
        <w:rPr>
          <w:rFonts w:asciiTheme="majorHAnsi" w:hAnsiTheme="majorHAnsi" w:cstheme="majorHAnsi"/>
          <w:color w:val="000000" w:themeColor="text1"/>
          <w:sz w:val="22"/>
          <w:szCs w:val="22"/>
          <w:lang w:val="en-GB"/>
        </w:rPr>
        <w:t>conte</w:t>
      </w:r>
      <w:r w:rsidR="00C827AE" w:rsidRPr="00D33426">
        <w:rPr>
          <w:rFonts w:asciiTheme="majorHAnsi" w:hAnsiTheme="majorHAnsi" w:cstheme="majorHAnsi"/>
          <w:color w:val="000000" w:themeColor="text1"/>
          <w:sz w:val="22"/>
          <w:szCs w:val="22"/>
          <w:lang w:val="en-GB"/>
        </w:rPr>
        <w:t>xt and party-specific analyses. In our analysis, we make use of these metadata and</w:t>
      </w:r>
      <w:r w:rsidRPr="00D33426">
        <w:rPr>
          <w:rFonts w:asciiTheme="majorHAnsi" w:hAnsiTheme="majorHAnsi" w:cstheme="majorHAnsi"/>
          <w:color w:val="000000" w:themeColor="text1"/>
          <w:sz w:val="22"/>
          <w:szCs w:val="22"/>
          <w:lang w:val="en-GB"/>
        </w:rPr>
        <w:t xml:space="preserve"> leverage the </w:t>
      </w:r>
      <w:proofErr w:type="spellStart"/>
      <w:r w:rsidRPr="00D33426">
        <w:rPr>
          <w:rFonts w:asciiTheme="majorHAnsi" w:hAnsiTheme="majorHAnsi" w:cstheme="majorHAnsi"/>
          <w:color w:val="000000" w:themeColor="text1"/>
          <w:sz w:val="22"/>
          <w:szCs w:val="22"/>
          <w:lang w:val="en-GB"/>
        </w:rPr>
        <w:t>Lexicoder</w:t>
      </w:r>
      <w:proofErr w:type="spellEnd"/>
      <w:r w:rsidRPr="00D33426">
        <w:rPr>
          <w:rFonts w:asciiTheme="majorHAnsi" w:hAnsiTheme="majorHAnsi" w:cstheme="majorHAnsi"/>
          <w:color w:val="000000" w:themeColor="text1"/>
          <w:sz w:val="22"/>
          <w:szCs w:val="22"/>
          <w:lang w:val="en-GB"/>
        </w:rPr>
        <w:t xml:space="preserve"> 2015 sentiment dictionary</w:t>
      </w:r>
      <w:r w:rsidR="00C827AE" w:rsidRPr="00D33426">
        <w:rPr>
          <w:rFonts w:asciiTheme="majorHAnsi" w:hAnsiTheme="majorHAnsi" w:cstheme="majorHAnsi"/>
          <w:color w:val="000000" w:themeColor="text1"/>
          <w:sz w:val="22"/>
          <w:szCs w:val="22"/>
          <w:lang w:val="en-GB"/>
        </w:rPr>
        <w:t xml:space="preserve">, which was established to produce reliable estimates </w:t>
      </w:r>
      <w:r w:rsidR="00C72156" w:rsidRPr="00D33426">
        <w:rPr>
          <w:rFonts w:asciiTheme="majorHAnsi" w:hAnsiTheme="majorHAnsi" w:cstheme="majorHAnsi"/>
          <w:color w:val="000000" w:themeColor="text1"/>
          <w:sz w:val="22"/>
          <w:szCs w:val="22"/>
          <w:lang w:val="en-GB"/>
        </w:rPr>
        <w:t>based on</w:t>
      </w:r>
      <w:r w:rsidRPr="00D33426">
        <w:rPr>
          <w:rFonts w:asciiTheme="majorHAnsi" w:hAnsiTheme="majorHAnsi" w:cstheme="majorHAnsi"/>
          <w:color w:val="000000" w:themeColor="text1"/>
          <w:sz w:val="22"/>
          <w:szCs w:val="22"/>
          <w:lang w:val="en-GB"/>
        </w:rPr>
        <w:t xml:space="preserve"> 2,858-word patterns relating to negative se</w:t>
      </w:r>
      <w:r w:rsidR="00C72156" w:rsidRPr="00D33426">
        <w:rPr>
          <w:rFonts w:asciiTheme="majorHAnsi" w:hAnsiTheme="majorHAnsi" w:cstheme="majorHAnsi"/>
          <w:color w:val="000000" w:themeColor="text1"/>
          <w:sz w:val="22"/>
          <w:szCs w:val="22"/>
          <w:lang w:val="en-GB"/>
        </w:rPr>
        <w:t>ntiment and 1,709-word patterns</w:t>
      </w:r>
      <w:r w:rsidRPr="00D33426">
        <w:rPr>
          <w:rFonts w:asciiTheme="majorHAnsi" w:hAnsiTheme="majorHAnsi" w:cstheme="majorHAnsi"/>
          <w:color w:val="000000" w:themeColor="text1"/>
          <w:sz w:val="22"/>
          <w:szCs w:val="22"/>
          <w:lang w:val="en-GB"/>
        </w:rPr>
        <w:t xml:space="preserve"> indicating positive sentiment (Young &amp; </w:t>
      </w:r>
      <w:proofErr w:type="spellStart"/>
      <w:r w:rsidRPr="00D33426">
        <w:rPr>
          <w:rFonts w:asciiTheme="majorHAnsi" w:hAnsiTheme="majorHAnsi" w:cstheme="majorHAnsi"/>
          <w:color w:val="000000" w:themeColor="text1"/>
          <w:sz w:val="22"/>
          <w:szCs w:val="22"/>
          <w:lang w:val="en-GB"/>
        </w:rPr>
        <w:t>Soroka</w:t>
      </w:r>
      <w:proofErr w:type="spellEnd"/>
      <w:r w:rsidRPr="00D33426">
        <w:rPr>
          <w:rFonts w:asciiTheme="majorHAnsi" w:hAnsiTheme="majorHAnsi" w:cstheme="majorHAnsi"/>
          <w:color w:val="000000" w:themeColor="text1"/>
          <w:sz w:val="22"/>
          <w:szCs w:val="22"/>
          <w:lang w:val="en-GB"/>
        </w:rPr>
        <w:t>, 2012).</w:t>
      </w:r>
      <w:r w:rsidR="007C33BE" w:rsidRPr="00D33426">
        <w:rPr>
          <w:rFonts w:asciiTheme="majorHAnsi" w:hAnsiTheme="majorHAnsi" w:cstheme="majorHAnsi"/>
          <w:color w:val="000000" w:themeColor="text1"/>
          <w:sz w:val="22"/>
          <w:szCs w:val="22"/>
          <w:lang w:val="en-GB"/>
        </w:rPr>
        <w:t xml:space="preserve"> </w:t>
      </w:r>
      <w:r w:rsidR="003837D3" w:rsidRPr="00D33426">
        <w:rPr>
          <w:rFonts w:asciiTheme="majorHAnsi" w:hAnsiTheme="majorHAnsi" w:cstheme="majorHAnsi"/>
          <w:color w:val="000000" w:themeColor="text1"/>
          <w:sz w:val="22"/>
          <w:szCs w:val="22"/>
          <w:lang w:val="en-GB"/>
        </w:rPr>
        <w:t>This sentiment dictionary is particularly relevant to our purposes as it was d</w:t>
      </w:r>
      <w:r w:rsidR="007C33BE" w:rsidRPr="00D33426">
        <w:rPr>
          <w:rFonts w:asciiTheme="majorHAnsi" w:hAnsiTheme="majorHAnsi" w:cstheme="majorHAnsi"/>
          <w:color w:val="000000" w:themeColor="text1"/>
          <w:sz w:val="22"/>
          <w:szCs w:val="22"/>
          <w:lang w:val="en-GB"/>
        </w:rPr>
        <w:t xml:space="preserve">esigned to analyse sentiment in political language </w:t>
      </w:r>
      <w:r w:rsidR="003837D3" w:rsidRPr="00D33426">
        <w:rPr>
          <w:rFonts w:asciiTheme="majorHAnsi" w:hAnsiTheme="majorHAnsi" w:cstheme="majorHAnsi"/>
          <w:color w:val="000000" w:themeColor="text1"/>
          <w:sz w:val="22"/>
          <w:szCs w:val="22"/>
          <w:lang w:val="en-GB"/>
        </w:rPr>
        <w:t xml:space="preserve">of legislative speech </w:t>
      </w:r>
      <w:r w:rsidR="003837D3" w:rsidRPr="00D33426">
        <w:rPr>
          <w:rStyle w:val="FootnoteReference"/>
          <w:rFonts w:asciiTheme="majorHAnsi" w:hAnsiTheme="majorHAnsi" w:cstheme="majorHAnsi"/>
          <w:color w:val="000000" w:themeColor="text1"/>
          <w:sz w:val="22"/>
          <w:szCs w:val="22"/>
          <w:lang w:val="en-GB"/>
        </w:rPr>
        <w:footnoteReference w:id="2"/>
      </w:r>
      <w:r w:rsidR="003837D3" w:rsidRPr="00D33426">
        <w:rPr>
          <w:rFonts w:asciiTheme="majorHAnsi" w:hAnsiTheme="majorHAnsi" w:cstheme="majorHAnsi"/>
          <w:color w:val="000000" w:themeColor="text1"/>
          <w:sz w:val="22"/>
          <w:szCs w:val="22"/>
          <w:lang w:val="en-GB"/>
        </w:rPr>
        <w:t xml:space="preserve"> and has been applied specifically to migration discourse.</w:t>
      </w:r>
      <w:r w:rsidR="003837D3" w:rsidRPr="00D33426">
        <w:rPr>
          <w:rStyle w:val="FootnoteReference"/>
          <w:rFonts w:asciiTheme="majorHAnsi" w:hAnsiTheme="majorHAnsi" w:cstheme="majorHAnsi"/>
          <w:color w:val="000000" w:themeColor="text1"/>
          <w:sz w:val="22"/>
          <w:szCs w:val="22"/>
          <w:lang w:val="en-GB"/>
        </w:rPr>
        <w:footnoteReference w:id="3"/>
      </w:r>
      <w:r w:rsidR="003837D3" w:rsidRPr="00D33426">
        <w:rPr>
          <w:rFonts w:asciiTheme="majorHAnsi" w:hAnsiTheme="majorHAnsi" w:cstheme="majorHAnsi"/>
          <w:color w:val="000000" w:themeColor="text1"/>
          <w:sz w:val="22"/>
          <w:szCs w:val="22"/>
          <w:lang w:val="en-GB"/>
        </w:rPr>
        <w:t xml:space="preserve"> </w:t>
      </w:r>
    </w:p>
    <w:p w14:paraId="04841C41" w14:textId="5CFB018D" w:rsidR="005A016C" w:rsidRPr="00D33426" w:rsidRDefault="005A016C" w:rsidP="005A016C">
      <w:pPr>
        <w:shd w:val="clear" w:color="auto" w:fill="FFFFFF"/>
        <w:spacing w:before="300" w:after="150" w:line="276" w:lineRule="auto"/>
        <w:outlineLvl w:val="2"/>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2.1 Subset</w:t>
      </w:r>
      <w:r w:rsidR="00EC2A73" w:rsidRPr="00D33426">
        <w:rPr>
          <w:rFonts w:asciiTheme="majorHAnsi" w:hAnsiTheme="majorHAnsi" w:cstheme="majorHAnsi"/>
          <w:color w:val="000000" w:themeColor="text1"/>
          <w:sz w:val="22"/>
          <w:szCs w:val="22"/>
          <w:lang w:val="en-GB"/>
        </w:rPr>
        <w:t xml:space="preserve"> and method</w:t>
      </w:r>
    </w:p>
    <w:p w14:paraId="5B3C9140" w14:textId="658390AE" w:rsidR="005A016C" w:rsidRPr="00D33426" w:rsidRDefault="005A016C" w:rsidP="00AE4D8D">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Choosing a </w:t>
      </w:r>
      <w:r w:rsidR="009B041C" w:rsidRPr="00D33426">
        <w:rPr>
          <w:rFonts w:asciiTheme="majorHAnsi" w:hAnsiTheme="majorHAnsi" w:cstheme="majorHAnsi"/>
          <w:color w:val="000000" w:themeColor="text1"/>
          <w:sz w:val="22"/>
          <w:szCs w:val="22"/>
          <w:lang w:val="en-GB"/>
        </w:rPr>
        <w:t xml:space="preserve">subset </w:t>
      </w:r>
      <w:r w:rsidRPr="00D33426">
        <w:rPr>
          <w:rFonts w:asciiTheme="majorHAnsi" w:hAnsiTheme="majorHAnsi" w:cstheme="majorHAnsi"/>
          <w:color w:val="000000" w:themeColor="text1"/>
          <w:sz w:val="22"/>
          <w:szCs w:val="22"/>
          <w:lang w:val="en-GB"/>
        </w:rPr>
        <w:t xml:space="preserve">for analysis is a challenging task, and in our case, the </w:t>
      </w:r>
      <w:r w:rsidR="0004178E" w:rsidRPr="00D33426">
        <w:rPr>
          <w:rFonts w:asciiTheme="majorHAnsi" w:hAnsiTheme="majorHAnsi" w:cstheme="majorHAnsi"/>
          <w:color w:val="000000" w:themeColor="text1"/>
          <w:sz w:val="22"/>
          <w:szCs w:val="22"/>
          <w:lang w:val="en-GB"/>
        </w:rPr>
        <w:t>decisions</w:t>
      </w:r>
      <w:r w:rsidRPr="00D33426">
        <w:rPr>
          <w:rFonts w:asciiTheme="majorHAnsi" w:hAnsiTheme="majorHAnsi" w:cstheme="majorHAnsi"/>
          <w:color w:val="000000" w:themeColor="text1"/>
          <w:sz w:val="22"/>
          <w:szCs w:val="22"/>
          <w:lang w:val="en-GB"/>
        </w:rPr>
        <w:t xml:space="preserve"> we took were related both to substantive and practical consideration of needing to narrow down a very large database</w:t>
      </w:r>
      <w:del w:id="19" w:author="Microsoft Office User" w:date="2020-12-20T11:56:00Z">
        <w:r w:rsidRPr="00D33426" w:rsidDel="00D33426">
          <w:rPr>
            <w:rFonts w:asciiTheme="majorHAnsi" w:hAnsiTheme="majorHAnsi" w:cstheme="majorHAnsi"/>
            <w:color w:val="000000" w:themeColor="text1"/>
            <w:sz w:val="22"/>
            <w:szCs w:val="22"/>
            <w:lang w:val="en-GB"/>
          </w:rPr>
          <w:delText xml:space="preserve"> to perform a more in</w:delText>
        </w:r>
        <w:r w:rsidR="001C0929" w:rsidRPr="00D33426" w:rsidDel="00D33426">
          <w:rPr>
            <w:rFonts w:asciiTheme="majorHAnsi" w:hAnsiTheme="majorHAnsi" w:cstheme="majorHAnsi"/>
            <w:color w:val="000000" w:themeColor="text1"/>
            <w:sz w:val="22"/>
            <w:szCs w:val="22"/>
            <w:lang w:val="en-GB"/>
          </w:rPr>
          <w:delText>-</w:delText>
        </w:r>
        <w:r w:rsidRPr="00D33426" w:rsidDel="00D33426">
          <w:rPr>
            <w:rFonts w:asciiTheme="majorHAnsi" w:hAnsiTheme="majorHAnsi" w:cstheme="majorHAnsi"/>
            <w:color w:val="000000" w:themeColor="text1"/>
            <w:sz w:val="22"/>
            <w:szCs w:val="22"/>
            <w:lang w:val="en-GB"/>
          </w:rPr>
          <w:delText>depth analysis.</w:delText>
        </w:r>
      </w:del>
      <w:ins w:id="20" w:author="Microsoft Office User" w:date="2020-12-20T11:56:00Z">
        <w:r w:rsidR="00D33426">
          <w:rPr>
            <w:rFonts w:asciiTheme="majorHAnsi" w:hAnsiTheme="majorHAnsi" w:cstheme="majorHAnsi"/>
            <w:color w:val="000000" w:themeColor="text1"/>
            <w:sz w:val="22"/>
            <w:szCs w:val="22"/>
            <w:lang w:val="en-GB"/>
          </w:rPr>
          <w:t>.</w:t>
        </w:r>
      </w:ins>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In a first step, </w:t>
      </w:r>
      <w:r w:rsidRPr="00D33426">
        <w:rPr>
          <w:rFonts w:asciiTheme="majorHAnsi" w:hAnsiTheme="majorHAnsi" w:cstheme="majorHAnsi"/>
          <w:color w:val="000000" w:themeColor="text1"/>
          <w:sz w:val="22"/>
          <w:szCs w:val="22"/>
          <w:lang w:val="en-GB"/>
        </w:rPr>
        <w:t>we choose to focus on texts from 2010 to present day</w:t>
      </w:r>
      <w:r w:rsidR="009B041C" w:rsidRPr="00D33426">
        <w:rPr>
          <w:rFonts w:asciiTheme="majorHAnsi" w:hAnsiTheme="majorHAnsi" w:cstheme="majorHAnsi"/>
          <w:color w:val="000000" w:themeColor="text1"/>
          <w:sz w:val="22"/>
          <w:szCs w:val="22"/>
          <w:lang w:val="en-GB"/>
        </w:rPr>
        <w:t xml:space="preserve">, leaving us with slightly </w:t>
      </w:r>
      <w:r w:rsidR="00C94FF7" w:rsidRPr="00D33426">
        <w:rPr>
          <w:rFonts w:asciiTheme="majorHAnsi" w:hAnsiTheme="majorHAnsi" w:cstheme="majorHAnsi"/>
          <w:color w:val="000000" w:themeColor="text1"/>
          <w:sz w:val="22"/>
          <w:szCs w:val="22"/>
          <w:lang w:val="en-GB"/>
        </w:rPr>
        <w:t>fewer</w:t>
      </w:r>
      <w:r w:rsidR="009B041C" w:rsidRPr="00D33426">
        <w:rPr>
          <w:rFonts w:asciiTheme="majorHAnsi" w:hAnsiTheme="majorHAnsi" w:cstheme="majorHAnsi"/>
          <w:color w:val="000000" w:themeColor="text1"/>
          <w:sz w:val="22"/>
          <w:szCs w:val="22"/>
          <w:lang w:val="en-GB"/>
        </w:rPr>
        <w:t xml:space="preserve"> than 750</w:t>
      </w:r>
      <w:r w:rsidR="00C94FF7" w:rsidRPr="00D33426">
        <w:rPr>
          <w:rFonts w:asciiTheme="majorHAnsi" w:hAnsiTheme="majorHAnsi" w:cstheme="majorHAnsi"/>
          <w:color w:val="000000" w:themeColor="text1"/>
          <w:sz w:val="22"/>
          <w:szCs w:val="22"/>
          <w:lang w:val="en-GB"/>
        </w:rPr>
        <w:t>,</w:t>
      </w:r>
      <w:r w:rsidR="009B041C" w:rsidRPr="00D33426">
        <w:rPr>
          <w:rFonts w:asciiTheme="majorHAnsi" w:hAnsiTheme="majorHAnsi" w:cstheme="majorHAnsi"/>
          <w:color w:val="000000" w:themeColor="text1"/>
          <w:sz w:val="22"/>
          <w:szCs w:val="22"/>
          <w:lang w:val="en-GB"/>
        </w:rPr>
        <w:t>000 individual contributions</w:t>
      </w:r>
      <w:r w:rsidRPr="00D33426">
        <w:rPr>
          <w:rFonts w:asciiTheme="majorHAnsi" w:hAnsiTheme="majorHAnsi" w:cstheme="majorHAnsi"/>
          <w:color w:val="000000" w:themeColor="text1"/>
          <w:sz w:val="22"/>
          <w:szCs w:val="22"/>
          <w:lang w:val="en-GB"/>
        </w:rPr>
        <w:t>. 2010 is a good starting point for our analysis because that was the year of the Tory manifesto and the general elections</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which resulted </w:t>
      </w:r>
      <w:r w:rsidR="00C94FF7" w:rsidRPr="00D33426">
        <w:rPr>
          <w:rFonts w:asciiTheme="majorHAnsi" w:hAnsiTheme="majorHAnsi" w:cstheme="majorHAnsi"/>
          <w:color w:val="000000" w:themeColor="text1"/>
          <w:sz w:val="22"/>
          <w:szCs w:val="22"/>
          <w:lang w:val="en-GB"/>
        </w:rPr>
        <w:t>in</w:t>
      </w:r>
      <w:r w:rsidRPr="00D33426">
        <w:rPr>
          <w:rFonts w:asciiTheme="majorHAnsi" w:hAnsiTheme="majorHAnsi" w:cstheme="majorHAnsi"/>
          <w:color w:val="000000" w:themeColor="text1"/>
          <w:sz w:val="22"/>
          <w:szCs w:val="22"/>
          <w:lang w:val="en-GB"/>
        </w:rPr>
        <w:t xml:space="preserve"> a win for the Conservative party. This allow</w:t>
      </w:r>
      <w:r w:rsidR="009B041C" w:rsidRPr="00D33426">
        <w:rPr>
          <w:rFonts w:asciiTheme="majorHAnsi" w:hAnsiTheme="majorHAnsi" w:cstheme="majorHAnsi"/>
          <w:color w:val="000000" w:themeColor="text1"/>
          <w:sz w:val="22"/>
          <w:szCs w:val="22"/>
          <w:lang w:val="en-GB"/>
        </w:rPr>
        <w:t>s</w:t>
      </w:r>
      <w:r w:rsidRPr="00D33426">
        <w:rPr>
          <w:rFonts w:asciiTheme="majorHAnsi" w:hAnsiTheme="majorHAnsi" w:cstheme="majorHAnsi"/>
          <w:color w:val="000000" w:themeColor="text1"/>
          <w:sz w:val="22"/>
          <w:szCs w:val="22"/>
          <w:lang w:val="en-GB"/>
        </w:rPr>
        <w:t xml:space="preserve"> a sufficient time frame that has observations both befo</w:t>
      </w:r>
      <w:r w:rsidR="00C94FF7" w:rsidRPr="00D33426">
        <w:rPr>
          <w:rFonts w:asciiTheme="majorHAnsi" w:hAnsiTheme="majorHAnsi" w:cstheme="majorHAnsi"/>
          <w:color w:val="000000" w:themeColor="text1"/>
          <w:sz w:val="22"/>
          <w:szCs w:val="22"/>
          <w:lang w:val="en-GB"/>
        </w:rPr>
        <w:t>re our main events of interest—</w:t>
      </w:r>
      <w:r w:rsidRPr="00D33426">
        <w:rPr>
          <w:rFonts w:asciiTheme="majorHAnsi" w:hAnsiTheme="majorHAnsi" w:cstheme="majorHAnsi"/>
          <w:color w:val="000000" w:themeColor="text1"/>
          <w:sz w:val="22"/>
          <w:szCs w:val="22"/>
          <w:lang w:val="en-GB"/>
        </w:rPr>
        <w:t xml:space="preserve">namely the 2015 General Election, </w:t>
      </w:r>
      <w:r w:rsidR="00C94FF7" w:rsidRPr="00D33426">
        <w:rPr>
          <w:rFonts w:asciiTheme="majorHAnsi" w:hAnsiTheme="majorHAnsi" w:cstheme="majorHAnsi"/>
          <w:color w:val="000000" w:themeColor="text1"/>
          <w:sz w:val="22"/>
          <w:szCs w:val="22"/>
          <w:lang w:val="en-GB"/>
        </w:rPr>
        <w:t>the Syrian refugee crisis, and the Brexit Referendum—</w:t>
      </w:r>
      <w:r w:rsidRPr="00D33426">
        <w:rPr>
          <w:rFonts w:asciiTheme="majorHAnsi" w:hAnsiTheme="majorHAnsi" w:cstheme="majorHAnsi"/>
          <w:color w:val="000000" w:themeColor="text1"/>
          <w:sz w:val="22"/>
          <w:szCs w:val="22"/>
          <w:lang w:val="en-GB"/>
        </w:rPr>
        <w:t xml:space="preserve">and after, from 2016 until 2020. In terms of content, we subset the corpus </w:t>
      </w:r>
      <w:r w:rsidR="009B041C" w:rsidRPr="00D33426">
        <w:rPr>
          <w:rFonts w:asciiTheme="majorHAnsi" w:hAnsiTheme="majorHAnsi" w:cstheme="majorHAnsi"/>
          <w:color w:val="000000" w:themeColor="text1"/>
          <w:sz w:val="22"/>
          <w:szCs w:val="22"/>
          <w:lang w:val="en-GB"/>
        </w:rPr>
        <w:t>to those contributions that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either </w:t>
      </w:r>
      <w:r w:rsidRPr="00D33426">
        <w:rPr>
          <w:rFonts w:asciiTheme="majorHAnsi" w:hAnsiTheme="majorHAnsi" w:cstheme="majorHAnsi"/>
          <w:color w:val="000000" w:themeColor="text1"/>
          <w:sz w:val="22"/>
          <w:szCs w:val="22"/>
          <w:lang w:val="en-GB"/>
        </w:rPr>
        <w:t xml:space="preserve">contain a reference to </w:t>
      </w:r>
      <w:r w:rsidR="009B041C" w:rsidRPr="00D33426">
        <w:rPr>
          <w:rFonts w:asciiTheme="majorHAnsi" w:hAnsiTheme="majorHAnsi" w:cstheme="majorHAnsi"/>
          <w:color w:val="000000" w:themeColor="text1"/>
          <w:sz w:val="22"/>
          <w:szCs w:val="22"/>
          <w:lang w:val="en-GB"/>
        </w:rPr>
        <w:t xml:space="preserve">keywords related to our topic of </w:t>
      </w:r>
      <w:r w:rsidR="00C94FF7" w:rsidRPr="00D33426">
        <w:rPr>
          <w:rFonts w:asciiTheme="majorHAnsi" w:hAnsiTheme="majorHAnsi" w:cstheme="majorHAnsi"/>
          <w:color w:val="000000" w:themeColor="text1"/>
          <w:sz w:val="22"/>
          <w:szCs w:val="22"/>
          <w:lang w:val="en-GB"/>
        </w:rPr>
        <w:t>immigration</w:t>
      </w:r>
      <w:r w:rsidR="009B041C" w:rsidRPr="00D33426">
        <w:rPr>
          <w:rFonts w:asciiTheme="majorHAnsi" w:hAnsiTheme="majorHAnsi" w:cstheme="majorHAnsi"/>
          <w:color w:val="000000" w:themeColor="text1"/>
          <w:sz w:val="22"/>
          <w:szCs w:val="22"/>
          <w:lang w:val="en-GB"/>
        </w:rPr>
        <w:t>, or</w:t>
      </w:r>
      <w:r w:rsidR="00C94FF7" w:rsidRPr="00D33426">
        <w:rPr>
          <w:rFonts w:asciiTheme="majorHAnsi" w:hAnsiTheme="majorHAnsi" w:cstheme="majorHAnsi"/>
          <w:color w:val="000000" w:themeColor="text1"/>
          <w:sz w:val="22"/>
          <w:szCs w:val="22"/>
          <w:lang w:val="en-GB"/>
        </w:rPr>
        <w:t xml:space="preserve"> that</w:t>
      </w:r>
      <w:r w:rsidR="009B041C" w:rsidRPr="00D33426">
        <w:rPr>
          <w:rFonts w:asciiTheme="majorHAnsi" w:hAnsiTheme="majorHAnsi" w:cstheme="majorHAnsi"/>
          <w:color w:val="000000" w:themeColor="text1"/>
          <w:sz w:val="22"/>
          <w:szCs w:val="22"/>
          <w:lang w:val="en-GB"/>
        </w:rPr>
        <w:t xml:space="preserve"> were made </w:t>
      </w:r>
      <w:r w:rsidR="00C94FF7" w:rsidRPr="00D33426">
        <w:rPr>
          <w:rFonts w:asciiTheme="majorHAnsi" w:hAnsiTheme="majorHAnsi" w:cstheme="majorHAnsi"/>
          <w:color w:val="000000" w:themeColor="text1"/>
          <w:sz w:val="22"/>
          <w:szCs w:val="22"/>
          <w:lang w:val="en-GB"/>
        </w:rPr>
        <w:t>in</w:t>
      </w:r>
      <w:r w:rsidR="009B041C" w:rsidRPr="00D33426">
        <w:rPr>
          <w:rFonts w:asciiTheme="majorHAnsi" w:hAnsiTheme="majorHAnsi" w:cstheme="majorHAnsi"/>
          <w:color w:val="000000" w:themeColor="text1"/>
          <w:sz w:val="22"/>
          <w:szCs w:val="22"/>
          <w:lang w:val="en-GB"/>
        </w:rPr>
        <w:t xml:space="preserve"> response to agenda points that contain such keywords. </w:t>
      </w:r>
      <w:r w:rsidR="00C94FF7" w:rsidRPr="00D33426">
        <w:rPr>
          <w:rFonts w:asciiTheme="majorHAnsi" w:hAnsiTheme="majorHAnsi" w:cstheme="majorHAnsi"/>
          <w:color w:val="000000" w:themeColor="text1"/>
          <w:sz w:val="22"/>
          <w:szCs w:val="22"/>
          <w:lang w:val="en-GB"/>
        </w:rPr>
        <w:t>T</w:t>
      </w:r>
      <w:r w:rsidR="009B041C" w:rsidRPr="00D33426">
        <w:rPr>
          <w:rFonts w:asciiTheme="majorHAnsi" w:hAnsiTheme="majorHAnsi" w:cstheme="majorHAnsi"/>
          <w:color w:val="000000" w:themeColor="text1"/>
          <w:sz w:val="22"/>
          <w:szCs w:val="22"/>
          <w:lang w:val="en-GB"/>
        </w:rPr>
        <w:t>he keyword</w:t>
      </w:r>
      <w:r w:rsidR="00AD0DB1" w:rsidRPr="00D33426">
        <w:rPr>
          <w:rFonts w:asciiTheme="majorHAnsi" w:hAnsiTheme="majorHAnsi" w:cstheme="majorHAnsi"/>
          <w:color w:val="000000" w:themeColor="text1"/>
          <w:sz w:val="22"/>
          <w:szCs w:val="22"/>
          <w:lang w:val="en-GB"/>
        </w:rPr>
        <w:t>s</w:t>
      </w:r>
      <w:r w:rsidR="00C94FF7" w:rsidRPr="00D33426">
        <w:rPr>
          <w:rFonts w:asciiTheme="majorHAnsi" w:hAnsiTheme="majorHAnsi" w:cstheme="majorHAnsi"/>
          <w:color w:val="000000" w:themeColor="text1"/>
          <w:sz w:val="22"/>
          <w:szCs w:val="22"/>
          <w:lang w:val="en-GB"/>
        </w:rPr>
        <w:t xml:space="preserve"> we</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 xml:space="preserve">used were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I/</w:t>
      </w:r>
      <w:proofErr w:type="spellStart"/>
      <w:r w:rsidRPr="00D33426">
        <w:rPr>
          <w:rFonts w:asciiTheme="majorHAnsi" w:hAnsiTheme="majorHAnsi" w:cstheme="majorHAnsi"/>
          <w:color w:val="000000" w:themeColor="text1"/>
          <w:sz w:val="22"/>
          <w:szCs w:val="22"/>
          <w:lang w:val="en-GB"/>
        </w:rPr>
        <w:t>immigra</w:t>
      </w:r>
      <w:proofErr w:type="spellEnd"/>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w:t>
      </w:r>
      <w:r w:rsidR="00AD0DB1" w:rsidRPr="00D33426">
        <w:rPr>
          <w:rFonts w:asciiTheme="majorHAnsi" w:hAnsiTheme="majorHAnsi" w:cstheme="majorHAnsi"/>
          <w:color w:val="000000" w:themeColor="text1"/>
          <w:sz w:val="22"/>
          <w:szCs w:val="22"/>
          <w:lang w:val="en-GB"/>
        </w:rPr>
        <w:t>R/</w:t>
      </w:r>
      <w:r w:rsidRPr="00D33426">
        <w:rPr>
          <w:rFonts w:asciiTheme="majorHAnsi" w:hAnsiTheme="majorHAnsi" w:cstheme="majorHAnsi"/>
          <w:color w:val="000000" w:themeColor="text1"/>
          <w:sz w:val="22"/>
          <w:szCs w:val="22"/>
          <w:lang w:val="en-GB"/>
        </w:rPr>
        <w:t>refuge</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t>
      </w:r>
      <w:r w:rsidR="009B041C" w:rsidRPr="00D33426">
        <w:rPr>
          <w:rFonts w:asciiTheme="majorHAnsi" w:hAnsiTheme="majorHAnsi" w:cstheme="majorHAnsi"/>
          <w:color w:val="000000" w:themeColor="text1"/>
          <w:sz w:val="22"/>
          <w:szCs w:val="22"/>
          <w:lang w:val="en-GB"/>
        </w:rPr>
        <w:t xml:space="preserve">and </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A/</w:t>
      </w:r>
      <w:r w:rsidRPr="00D33426">
        <w:rPr>
          <w:rFonts w:asciiTheme="majorHAnsi" w:hAnsiTheme="majorHAnsi" w:cstheme="majorHAnsi"/>
          <w:color w:val="000000" w:themeColor="text1"/>
          <w:sz w:val="22"/>
          <w:szCs w:val="22"/>
          <w:lang w:val="en-GB"/>
        </w:rPr>
        <w:t>asylum</w:t>
      </w:r>
      <w:r w:rsidR="00C94FF7"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w:t>
      </w:r>
      <w:r w:rsidR="00AD0DB1" w:rsidRPr="00D33426">
        <w:rPr>
          <w:rFonts w:asciiTheme="majorHAnsi" w:hAnsiTheme="majorHAnsi" w:cstheme="majorHAnsi"/>
          <w:color w:val="000000" w:themeColor="text1"/>
          <w:sz w:val="22"/>
          <w:szCs w:val="22"/>
          <w:lang w:val="en-GB"/>
        </w:rPr>
        <w:t xml:space="preserve"> As a continuation of existent research, </w:t>
      </w:r>
      <w:r w:rsidRPr="00D33426">
        <w:rPr>
          <w:rFonts w:asciiTheme="majorHAnsi" w:hAnsiTheme="majorHAnsi" w:cstheme="majorHAnsi"/>
          <w:color w:val="000000" w:themeColor="text1"/>
          <w:sz w:val="22"/>
          <w:szCs w:val="22"/>
          <w:lang w:val="en-GB"/>
        </w:rPr>
        <w:t>we expect parliamentary debates to be explicit in their language, meaning that if immigration is discussed</w:t>
      </w:r>
      <w:r w:rsidR="009B041C"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one of these keywords will show either in the agenda description or in the speech itself</w:t>
      </w:r>
      <w:r w:rsidR="00C94FF7" w:rsidRPr="00D33426">
        <w:rPr>
          <w:rFonts w:asciiTheme="majorHAnsi" w:hAnsiTheme="majorHAnsi" w:cstheme="majorHAnsi"/>
          <w:color w:val="000000" w:themeColor="text1"/>
          <w:sz w:val="22"/>
          <w:szCs w:val="22"/>
          <w:lang w:val="en-GB"/>
        </w:rPr>
        <w:t xml:space="preserve"> (Van Dijk, 2000).</w:t>
      </w:r>
      <w:r w:rsidR="009B041C" w:rsidRPr="00D33426">
        <w:rPr>
          <w:rFonts w:asciiTheme="majorHAnsi" w:hAnsiTheme="majorHAnsi" w:cstheme="majorHAnsi"/>
          <w:color w:val="000000" w:themeColor="text1"/>
          <w:sz w:val="22"/>
          <w:szCs w:val="22"/>
          <w:lang w:val="en-GB"/>
        </w:rPr>
        <w:t xml:space="preserve"> </w:t>
      </w:r>
      <w:r w:rsidR="00C94FF7" w:rsidRPr="00D33426">
        <w:rPr>
          <w:rFonts w:asciiTheme="majorHAnsi" w:hAnsiTheme="majorHAnsi" w:cstheme="majorHAnsi"/>
          <w:color w:val="000000" w:themeColor="text1"/>
          <w:sz w:val="22"/>
          <w:szCs w:val="22"/>
          <w:lang w:val="en-GB"/>
        </w:rPr>
        <w:t>This would</w:t>
      </w:r>
      <w:r w:rsidR="009B041C" w:rsidRPr="00D33426">
        <w:rPr>
          <w:rFonts w:asciiTheme="majorHAnsi" w:hAnsiTheme="majorHAnsi" w:cstheme="majorHAnsi"/>
          <w:color w:val="000000" w:themeColor="text1"/>
          <w:sz w:val="22"/>
          <w:szCs w:val="22"/>
          <w:lang w:val="en-GB"/>
        </w:rPr>
        <w:t xml:space="preserve"> allow us</w:t>
      </w:r>
      <w:r w:rsidRPr="00D33426">
        <w:rPr>
          <w:rFonts w:asciiTheme="majorHAnsi" w:hAnsiTheme="majorHAnsi" w:cstheme="majorHAnsi"/>
          <w:color w:val="000000" w:themeColor="text1"/>
          <w:sz w:val="22"/>
          <w:szCs w:val="22"/>
          <w:lang w:val="en-GB"/>
        </w:rPr>
        <w:t xml:space="preserve"> to capture most of the substantive debates regarding immigration. </w:t>
      </w:r>
      <w:del w:id="21" w:author="Microsoft Office User" w:date="2020-12-20T11:57:00Z">
        <w:r w:rsidR="00C94FF7" w:rsidRPr="00D33426" w:rsidDel="00D33426">
          <w:rPr>
            <w:rFonts w:asciiTheme="majorHAnsi" w:hAnsiTheme="majorHAnsi" w:cstheme="majorHAnsi"/>
            <w:color w:val="000000" w:themeColor="text1"/>
            <w:sz w:val="22"/>
            <w:szCs w:val="22"/>
            <w:lang w:val="en-GB"/>
          </w:rPr>
          <w:delText xml:space="preserve">As </w:delText>
        </w:r>
        <w:r w:rsidR="009B041C" w:rsidRPr="00D33426" w:rsidDel="00D33426">
          <w:rPr>
            <w:rFonts w:asciiTheme="majorHAnsi" w:hAnsiTheme="majorHAnsi" w:cstheme="majorHAnsi"/>
            <w:color w:val="000000" w:themeColor="text1"/>
            <w:sz w:val="22"/>
            <w:szCs w:val="22"/>
            <w:lang w:val="en-GB"/>
          </w:rPr>
          <w:delText>final step</w:delText>
        </w:r>
        <w:r w:rsidR="00C94FF7" w:rsidRPr="00D33426" w:rsidDel="00D33426">
          <w:rPr>
            <w:rFonts w:asciiTheme="majorHAnsi" w:hAnsiTheme="majorHAnsi" w:cstheme="majorHAnsi"/>
            <w:color w:val="000000" w:themeColor="text1"/>
            <w:sz w:val="22"/>
            <w:szCs w:val="22"/>
            <w:lang w:val="en-GB"/>
          </w:rPr>
          <w:delText>s</w:delText>
        </w:r>
        <w:r w:rsidR="009B041C" w:rsidRPr="00D33426" w:rsidDel="00D33426">
          <w:rPr>
            <w:rFonts w:asciiTheme="majorHAnsi" w:hAnsiTheme="majorHAnsi" w:cstheme="majorHAnsi"/>
            <w:color w:val="000000" w:themeColor="text1"/>
            <w:sz w:val="22"/>
            <w:szCs w:val="22"/>
            <w:lang w:val="en-GB"/>
          </w:rPr>
          <w:delText xml:space="preserve"> </w:delText>
        </w:r>
        <w:r w:rsidR="00C94FF7" w:rsidRPr="00D33426" w:rsidDel="00D33426">
          <w:rPr>
            <w:rFonts w:asciiTheme="majorHAnsi" w:hAnsiTheme="majorHAnsi" w:cstheme="majorHAnsi"/>
            <w:color w:val="000000" w:themeColor="text1"/>
            <w:sz w:val="22"/>
            <w:szCs w:val="22"/>
            <w:lang w:val="en-GB"/>
          </w:rPr>
          <w:delText>of subsetting</w:delText>
        </w:r>
        <w:r w:rsidR="00841DF8" w:rsidRPr="00D33426" w:rsidDel="00D33426">
          <w:rPr>
            <w:rFonts w:asciiTheme="majorHAnsi" w:hAnsiTheme="majorHAnsi" w:cstheme="majorHAnsi"/>
            <w:color w:val="000000" w:themeColor="text1"/>
            <w:sz w:val="22"/>
            <w:szCs w:val="22"/>
            <w:lang w:val="en-GB"/>
          </w:rPr>
          <w:delText xml:space="preserve">, </w:delText>
        </w:r>
      </w:del>
      <w:ins w:id="22" w:author="Microsoft Office User" w:date="2020-12-20T11:57:00Z">
        <w:r w:rsidR="00D33426">
          <w:rPr>
            <w:rFonts w:asciiTheme="majorHAnsi" w:hAnsiTheme="majorHAnsi" w:cstheme="majorHAnsi"/>
            <w:color w:val="000000" w:themeColor="text1"/>
            <w:sz w:val="22"/>
            <w:szCs w:val="22"/>
            <w:lang w:val="en-GB"/>
          </w:rPr>
          <w:t xml:space="preserve">Finally, </w:t>
        </w:r>
      </w:ins>
      <w:r w:rsidR="009B041C" w:rsidRPr="00D33426">
        <w:rPr>
          <w:rFonts w:asciiTheme="majorHAnsi" w:hAnsiTheme="majorHAnsi" w:cstheme="majorHAnsi"/>
          <w:color w:val="000000" w:themeColor="text1"/>
          <w:sz w:val="22"/>
          <w:szCs w:val="22"/>
          <w:lang w:val="en-GB"/>
        </w:rPr>
        <w:t xml:space="preserve">we </w:t>
      </w:r>
      <w:r w:rsidR="002134FF" w:rsidRPr="00D33426">
        <w:rPr>
          <w:rFonts w:asciiTheme="majorHAnsi" w:hAnsiTheme="majorHAnsi" w:cstheme="majorHAnsi"/>
          <w:color w:val="000000" w:themeColor="text1"/>
          <w:sz w:val="22"/>
          <w:szCs w:val="22"/>
          <w:lang w:val="en-GB"/>
        </w:rPr>
        <w:t xml:space="preserve">exclude speeches that were shorter than 10 words and </w:t>
      </w:r>
      <w:r w:rsidR="00C94FF7" w:rsidRPr="00D33426">
        <w:rPr>
          <w:rFonts w:asciiTheme="majorHAnsi" w:hAnsiTheme="majorHAnsi" w:cstheme="majorHAnsi"/>
          <w:color w:val="000000" w:themeColor="text1"/>
          <w:sz w:val="22"/>
          <w:szCs w:val="22"/>
          <w:lang w:val="en-GB"/>
        </w:rPr>
        <w:t xml:space="preserve">select only the contributions of the five </w:t>
      </w:r>
      <w:r w:rsidR="009B041C" w:rsidRPr="00D33426">
        <w:rPr>
          <w:rFonts w:asciiTheme="majorHAnsi" w:hAnsiTheme="majorHAnsi" w:cstheme="majorHAnsi"/>
          <w:color w:val="000000" w:themeColor="text1"/>
          <w:sz w:val="22"/>
          <w:szCs w:val="22"/>
          <w:lang w:val="en-GB"/>
        </w:rPr>
        <w:t xml:space="preserve">parties </w:t>
      </w:r>
      <w:r w:rsidR="002134FF" w:rsidRPr="00D33426">
        <w:rPr>
          <w:rFonts w:asciiTheme="majorHAnsi" w:hAnsiTheme="majorHAnsi" w:cstheme="majorHAnsi"/>
          <w:color w:val="000000" w:themeColor="text1"/>
          <w:sz w:val="22"/>
          <w:szCs w:val="22"/>
          <w:lang w:val="en-GB"/>
        </w:rPr>
        <w:t>that made the most overall contributions</w:t>
      </w:r>
      <w:r w:rsidR="00841DF8" w:rsidRPr="00D33426">
        <w:rPr>
          <w:rFonts w:asciiTheme="majorHAnsi" w:hAnsiTheme="majorHAnsi" w:cstheme="majorHAnsi"/>
          <w:color w:val="000000" w:themeColor="text1"/>
          <w:sz w:val="22"/>
          <w:szCs w:val="22"/>
          <w:lang w:val="en-GB"/>
        </w:rPr>
        <w:t xml:space="preserve">. </w:t>
      </w:r>
      <w:r w:rsidR="002134FF" w:rsidRPr="00D33426">
        <w:rPr>
          <w:rFonts w:asciiTheme="majorHAnsi" w:hAnsiTheme="majorHAnsi" w:cstheme="majorHAnsi"/>
          <w:color w:val="000000" w:themeColor="text1"/>
          <w:sz w:val="22"/>
          <w:szCs w:val="22"/>
          <w:lang w:val="en-GB"/>
        </w:rPr>
        <w:t>These were the</w:t>
      </w:r>
      <w:r w:rsidR="00841DF8" w:rsidRPr="00D33426">
        <w:rPr>
          <w:rFonts w:asciiTheme="majorHAnsi" w:hAnsiTheme="majorHAnsi" w:cstheme="majorHAnsi"/>
          <w:color w:val="000000" w:themeColor="text1"/>
          <w:sz w:val="22"/>
          <w:szCs w:val="22"/>
          <w:lang w:val="en-GB"/>
        </w:rPr>
        <w:t xml:space="preserve"> Conservatives, Labour, Liberal Democrats, SNP and DUP.</w:t>
      </w:r>
      <w:r w:rsidR="009B041C" w:rsidRPr="00D33426">
        <w:rPr>
          <w:rFonts w:asciiTheme="majorHAnsi" w:hAnsiTheme="majorHAnsi" w:cstheme="majorHAnsi"/>
          <w:color w:val="000000" w:themeColor="text1"/>
          <w:sz w:val="22"/>
          <w:szCs w:val="22"/>
          <w:lang w:val="en-GB"/>
        </w:rPr>
        <w:t xml:space="preserve"> </w:t>
      </w:r>
      <w:proofErr w:type="spellStart"/>
      <w:r w:rsidR="002134FF" w:rsidRPr="00D33426">
        <w:rPr>
          <w:rFonts w:asciiTheme="majorHAnsi" w:hAnsiTheme="majorHAnsi" w:cstheme="majorHAnsi"/>
          <w:color w:val="000000" w:themeColor="text1"/>
          <w:sz w:val="22"/>
          <w:szCs w:val="22"/>
          <w:lang w:val="en-GB"/>
        </w:rPr>
        <w:t>Subsetting</w:t>
      </w:r>
      <w:proofErr w:type="spellEnd"/>
      <w:r w:rsidR="002134FF" w:rsidRPr="00D33426">
        <w:rPr>
          <w:rFonts w:asciiTheme="majorHAnsi" w:hAnsiTheme="majorHAnsi" w:cstheme="majorHAnsi"/>
          <w:color w:val="000000" w:themeColor="text1"/>
          <w:sz w:val="22"/>
          <w:szCs w:val="22"/>
          <w:lang w:val="en-GB"/>
        </w:rPr>
        <w:t xml:space="preserve"> in </w:t>
      </w:r>
      <w:r w:rsidR="002134FF" w:rsidRPr="00D33426">
        <w:rPr>
          <w:rFonts w:asciiTheme="majorHAnsi" w:hAnsiTheme="majorHAnsi" w:cstheme="majorHAnsi"/>
          <w:color w:val="000000" w:themeColor="text1"/>
          <w:sz w:val="22"/>
          <w:szCs w:val="22"/>
          <w:lang w:val="en-GB"/>
        </w:rPr>
        <w:lastRenderedPageBreak/>
        <w:t>this way</w:t>
      </w:r>
      <w:r w:rsidRPr="00D33426">
        <w:rPr>
          <w:rFonts w:asciiTheme="majorHAnsi" w:hAnsiTheme="majorHAnsi" w:cstheme="majorHAnsi"/>
          <w:color w:val="000000" w:themeColor="text1"/>
          <w:sz w:val="22"/>
          <w:szCs w:val="22"/>
          <w:lang w:val="en-GB"/>
        </w:rPr>
        <w:t xml:space="preserve"> allows us to focus our analysis and remove noise from unrelated text</w:t>
      </w:r>
      <w:r w:rsidR="002134FF" w:rsidRPr="00D33426">
        <w:rPr>
          <w:rFonts w:asciiTheme="majorHAnsi" w:hAnsiTheme="majorHAnsi" w:cstheme="majorHAnsi"/>
          <w:color w:val="000000" w:themeColor="text1"/>
          <w:sz w:val="22"/>
          <w:szCs w:val="22"/>
          <w:lang w:val="en-GB"/>
        </w:rPr>
        <w:t>.</w:t>
      </w:r>
      <w:r w:rsidR="00AE4D8D" w:rsidRPr="00D33426">
        <w:rPr>
          <w:rFonts w:asciiTheme="majorHAnsi" w:hAnsiTheme="majorHAnsi" w:cstheme="majorHAnsi"/>
          <w:color w:val="000000" w:themeColor="text1"/>
          <w:sz w:val="22"/>
          <w:szCs w:val="22"/>
          <w:lang w:val="en-GB"/>
        </w:rPr>
        <w:t xml:space="preserve"> The downside of such </w:t>
      </w:r>
      <w:proofErr w:type="spellStart"/>
      <w:r w:rsidR="00AE4D8D" w:rsidRPr="00D33426">
        <w:rPr>
          <w:rFonts w:asciiTheme="majorHAnsi" w:hAnsiTheme="majorHAnsi" w:cstheme="majorHAnsi"/>
          <w:color w:val="000000" w:themeColor="text1"/>
          <w:sz w:val="22"/>
          <w:szCs w:val="22"/>
          <w:lang w:val="en-GB"/>
        </w:rPr>
        <w:t>subsetting</w:t>
      </w:r>
      <w:proofErr w:type="spellEnd"/>
      <w:r w:rsidR="00AE4D8D" w:rsidRPr="00D33426">
        <w:rPr>
          <w:rFonts w:asciiTheme="majorHAnsi" w:hAnsiTheme="majorHAnsi" w:cstheme="majorHAnsi"/>
          <w:color w:val="000000" w:themeColor="text1"/>
          <w:sz w:val="22"/>
          <w:szCs w:val="22"/>
          <w:lang w:val="en-GB"/>
        </w:rPr>
        <w:t xml:space="preserve"> is that we </w:t>
      </w:r>
      <w:r w:rsidR="0035394A" w:rsidRPr="00D33426">
        <w:rPr>
          <w:rFonts w:asciiTheme="majorHAnsi" w:hAnsiTheme="majorHAnsi" w:cstheme="majorHAnsi"/>
          <w:color w:val="000000" w:themeColor="text1"/>
          <w:sz w:val="22"/>
          <w:szCs w:val="22"/>
          <w:lang w:val="en-GB"/>
        </w:rPr>
        <w:t>lose</w:t>
      </w:r>
      <w:r w:rsidR="00AE4D8D"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 xml:space="preserve">documents </w:t>
      </w:r>
      <w:ins w:id="23" w:author="Microsoft Office User" w:date="2020-12-20T11:58:00Z">
        <w:del w:id="24" w:author="Amir Firestone" w:date="2020-12-20T15:50:00Z">
          <w:r w:rsidR="00EB680F" w:rsidDel="004838CE">
            <w:rPr>
              <w:rFonts w:asciiTheme="majorHAnsi" w:hAnsiTheme="majorHAnsi" w:cstheme="majorHAnsi"/>
              <w:color w:val="000000" w:themeColor="text1"/>
              <w:sz w:val="22"/>
              <w:szCs w:val="22"/>
              <w:lang w:val="en-GB"/>
            </w:rPr>
            <w:delText>which</w:delText>
          </w:r>
        </w:del>
      </w:ins>
      <w:ins w:id="25" w:author="Amir Firestone" w:date="2020-12-20T15:50:00Z">
        <w:r w:rsidR="004838CE">
          <w:rPr>
            <w:rFonts w:asciiTheme="majorHAnsi" w:hAnsiTheme="majorHAnsi" w:cstheme="majorHAnsi"/>
            <w:color w:val="000000" w:themeColor="text1"/>
            <w:sz w:val="22"/>
            <w:szCs w:val="22"/>
            <w:lang w:val="en-GB"/>
          </w:rPr>
          <w:t xml:space="preserve"> that</w:t>
        </w:r>
      </w:ins>
      <w:ins w:id="26" w:author="Microsoft Office User" w:date="2020-12-20T11:58:00Z">
        <w:r w:rsidR="00EB680F">
          <w:rPr>
            <w:rFonts w:asciiTheme="majorHAnsi" w:hAnsiTheme="majorHAnsi" w:cstheme="majorHAnsi"/>
            <w:color w:val="000000" w:themeColor="text1"/>
            <w:sz w:val="22"/>
            <w:szCs w:val="22"/>
            <w:lang w:val="en-GB"/>
          </w:rPr>
          <w:t xml:space="preserve"> </w:t>
        </w:r>
      </w:ins>
      <w:r w:rsidRPr="00D33426">
        <w:rPr>
          <w:rFonts w:asciiTheme="majorHAnsi" w:hAnsiTheme="majorHAnsi" w:cstheme="majorHAnsi"/>
          <w:color w:val="000000" w:themeColor="text1"/>
          <w:sz w:val="22"/>
          <w:szCs w:val="22"/>
          <w:lang w:val="en-GB"/>
        </w:rPr>
        <w:t xml:space="preserve">discuss immigration without mentioning the three key terms chosen in either agenda description or text. </w:t>
      </w:r>
    </w:p>
    <w:p w14:paraId="79E8902C" w14:textId="77777777" w:rsidR="0035394A" w:rsidRPr="00D33426" w:rsidRDefault="00841DF8"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The aforementioned ste</w:t>
      </w:r>
      <w:r w:rsidR="0035394A" w:rsidRPr="00D33426">
        <w:rPr>
          <w:rFonts w:asciiTheme="majorHAnsi" w:hAnsiTheme="majorHAnsi" w:cstheme="majorHAnsi"/>
          <w:color w:val="000000" w:themeColor="text1"/>
          <w:sz w:val="22"/>
          <w:szCs w:val="22"/>
          <w:lang w:val="en-GB"/>
        </w:rPr>
        <w:t>ps yielded a final subset of 22,</w:t>
      </w:r>
      <w:r w:rsidRPr="00D33426">
        <w:rPr>
          <w:rFonts w:asciiTheme="majorHAnsi" w:hAnsiTheme="majorHAnsi" w:cstheme="majorHAnsi"/>
          <w:color w:val="000000" w:themeColor="text1"/>
          <w:sz w:val="22"/>
          <w:szCs w:val="22"/>
          <w:lang w:val="en-GB"/>
        </w:rPr>
        <w:t xml:space="preserve">257 individual contributions, representing about 3% of the </w:t>
      </w:r>
      <w:r w:rsidR="00496AC5" w:rsidRPr="00D33426">
        <w:rPr>
          <w:rFonts w:asciiTheme="majorHAnsi" w:hAnsiTheme="majorHAnsi" w:cstheme="majorHAnsi"/>
          <w:color w:val="000000" w:themeColor="text1"/>
          <w:sz w:val="22"/>
          <w:szCs w:val="22"/>
          <w:lang w:val="en-GB"/>
        </w:rPr>
        <w:t>parliament’s</w:t>
      </w:r>
      <w:r w:rsidRPr="00D33426">
        <w:rPr>
          <w:rFonts w:asciiTheme="majorHAnsi" w:hAnsiTheme="majorHAnsi" w:cstheme="majorHAnsi"/>
          <w:color w:val="000000" w:themeColor="text1"/>
          <w:sz w:val="22"/>
          <w:szCs w:val="22"/>
          <w:lang w:val="en-GB"/>
        </w:rPr>
        <w:t xml:space="preserve"> overall debates during that period as well as about 6.25% of the overall time spend in debates. </w:t>
      </w:r>
      <w:r w:rsidR="0035394A"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he</w:t>
      </w:r>
      <w:r w:rsidR="0035394A" w:rsidRPr="00D33426">
        <w:rPr>
          <w:rFonts w:asciiTheme="majorHAnsi" w:hAnsiTheme="majorHAnsi" w:cstheme="majorHAnsi"/>
          <w:color w:val="000000" w:themeColor="text1"/>
          <w:sz w:val="22"/>
          <w:szCs w:val="22"/>
          <w:lang w:val="en-GB"/>
        </w:rPr>
        <w:t xml:space="preserve"> five</w:t>
      </w:r>
      <w:r w:rsidRPr="00D33426">
        <w:rPr>
          <w:rFonts w:asciiTheme="majorHAnsi" w:hAnsiTheme="majorHAnsi" w:cstheme="majorHAnsi"/>
          <w:color w:val="000000" w:themeColor="text1"/>
          <w:sz w:val="22"/>
          <w:szCs w:val="22"/>
          <w:lang w:val="en-GB"/>
        </w:rPr>
        <w:t xml:space="preserve"> parties selected represent about 98% of the overall contributions made.</w:t>
      </w:r>
    </w:p>
    <w:p w14:paraId="54176876" w14:textId="4B62D940" w:rsidR="001848A7" w:rsidRPr="00D33426" w:rsidRDefault="0035394A" w:rsidP="001848A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To offer a blueprint, our analysis consists of </w:t>
      </w:r>
      <w:r w:rsidR="001848A7" w:rsidRPr="00D33426">
        <w:rPr>
          <w:rFonts w:asciiTheme="majorHAnsi" w:hAnsiTheme="majorHAnsi" w:cstheme="majorHAnsi"/>
          <w:color w:val="000000" w:themeColor="text1"/>
          <w:sz w:val="22"/>
          <w:szCs w:val="22"/>
          <w:lang w:val="en-GB"/>
        </w:rPr>
        <w:t>two main threads</w:t>
      </w:r>
      <w:r w:rsidRPr="00D33426">
        <w:rPr>
          <w:rFonts w:asciiTheme="majorHAnsi" w:hAnsiTheme="majorHAnsi" w:cstheme="majorHAnsi"/>
          <w:color w:val="000000" w:themeColor="text1"/>
          <w:sz w:val="22"/>
          <w:szCs w:val="22"/>
          <w:lang w:val="en-GB"/>
        </w:rPr>
        <w:t>. First</w:t>
      </w:r>
      <w:r w:rsidR="001848A7" w:rsidRPr="00D33426">
        <w:rPr>
          <w:rFonts w:asciiTheme="majorHAnsi" w:hAnsiTheme="majorHAnsi" w:cstheme="majorHAnsi"/>
          <w:color w:val="000000" w:themeColor="text1"/>
          <w:sz w:val="22"/>
          <w:szCs w:val="22"/>
          <w:lang w:val="en-GB"/>
        </w:rPr>
        <w:t xml:space="preserve">, we use </w:t>
      </w:r>
      <w:r w:rsidRPr="00D33426">
        <w:rPr>
          <w:rFonts w:asciiTheme="majorHAnsi" w:hAnsiTheme="majorHAnsi" w:cstheme="majorHAnsi"/>
          <w:color w:val="000000" w:themeColor="text1"/>
          <w:sz w:val="22"/>
          <w:szCs w:val="22"/>
          <w:lang w:val="en-GB"/>
        </w:rPr>
        <w:t xml:space="preserve">a </w:t>
      </w:r>
      <w:r w:rsidR="001848A7" w:rsidRPr="00D33426">
        <w:rPr>
          <w:rFonts w:asciiTheme="majorHAnsi" w:hAnsiTheme="majorHAnsi" w:cstheme="majorHAnsi"/>
          <w:color w:val="000000" w:themeColor="text1"/>
          <w:sz w:val="22"/>
          <w:szCs w:val="22"/>
          <w:lang w:val="en-GB"/>
        </w:rPr>
        <w:t xml:space="preserve">general subset of the </w:t>
      </w:r>
      <w:proofErr w:type="spellStart"/>
      <w:r w:rsidR="001848A7" w:rsidRPr="00D33426">
        <w:rPr>
          <w:rFonts w:asciiTheme="majorHAnsi" w:hAnsiTheme="majorHAnsi" w:cstheme="majorHAnsi"/>
          <w:color w:val="000000" w:themeColor="text1"/>
          <w:sz w:val="22"/>
          <w:szCs w:val="22"/>
          <w:lang w:val="en-GB"/>
        </w:rPr>
        <w:t>HoC</w:t>
      </w:r>
      <w:proofErr w:type="spellEnd"/>
      <w:r w:rsidR="001848A7" w:rsidRPr="00D33426">
        <w:rPr>
          <w:rFonts w:asciiTheme="majorHAnsi" w:hAnsiTheme="majorHAnsi" w:cstheme="majorHAnsi"/>
          <w:color w:val="000000" w:themeColor="text1"/>
          <w:sz w:val="22"/>
          <w:szCs w:val="22"/>
          <w:lang w:val="en-GB"/>
        </w:rPr>
        <w:t xml:space="preserve"> parliamentary debates</w:t>
      </w:r>
      <w:r w:rsidRPr="00D33426">
        <w:rPr>
          <w:rFonts w:asciiTheme="majorHAnsi" w:hAnsiTheme="majorHAnsi" w:cstheme="majorHAnsi"/>
          <w:color w:val="000000" w:themeColor="text1"/>
          <w:sz w:val="22"/>
          <w:szCs w:val="22"/>
          <w:lang w:val="en-GB"/>
        </w:rPr>
        <w:t xml:space="preserve"> described above. Second</w:t>
      </w:r>
      <w:r w:rsidR="001848A7" w:rsidRPr="00D33426">
        <w:rPr>
          <w:rFonts w:asciiTheme="majorHAnsi" w:hAnsiTheme="majorHAnsi" w:cstheme="majorHAnsi"/>
          <w:color w:val="000000" w:themeColor="text1"/>
          <w:sz w:val="22"/>
          <w:szCs w:val="22"/>
          <w:lang w:val="en-GB"/>
        </w:rPr>
        <w:t xml:space="preserve">, we use a more targeted subset </w:t>
      </w:r>
      <w:r w:rsidRPr="00D33426">
        <w:rPr>
          <w:rFonts w:asciiTheme="majorHAnsi" w:hAnsiTheme="majorHAnsi" w:cstheme="majorHAnsi"/>
          <w:color w:val="000000" w:themeColor="text1"/>
          <w:sz w:val="22"/>
          <w:szCs w:val="22"/>
          <w:lang w:val="en-GB"/>
        </w:rPr>
        <w:t>of</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immediately surrounding</w:t>
      </w:r>
      <w:r w:rsidR="001848A7" w:rsidRPr="00D33426">
        <w:rPr>
          <w:rFonts w:asciiTheme="majorHAnsi" w:hAnsiTheme="majorHAnsi" w:cstheme="majorHAnsi"/>
          <w:color w:val="000000" w:themeColor="text1"/>
          <w:sz w:val="22"/>
          <w:szCs w:val="22"/>
          <w:lang w:val="en-GB"/>
        </w:rPr>
        <w:t xml:space="preserve"> selected keywords. Essentially, this subset contains bubbles of </w:t>
      </w:r>
      <w:r w:rsidRPr="00D33426">
        <w:rPr>
          <w:rFonts w:asciiTheme="majorHAnsi" w:hAnsiTheme="majorHAnsi" w:cstheme="majorHAnsi"/>
          <w:color w:val="000000" w:themeColor="text1"/>
          <w:sz w:val="22"/>
          <w:szCs w:val="22"/>
          <w:lang w:val="en-GB"/>
        </w:rPr>
        <w:t>text</w:t>
      </w:r>
      <w:r w:rsidR="001848A7" w:rsidRPr="00D33426">
        <w:rPr>
          <w:rFonts w:asciiTheme="majorHAnsi" w:hAnsiTheme="majorHAnsi" w:cstheme="majorHAnsi"/>
          <w:color w:val="000000" w:themeColor="text1"/>
          <w:sz w:val="22"/>
          <w:szCs w:val="22"/>
          <w:lang w:val="en-GB"/>
        </w:rPr>
        <w:t xml:space="preserve"> in range of 20</w:t>
      </w:r>
      <w:r w:rsidRPr="00D33426">
        <w:rPr>
          <w:rFonts w:asciiTheme="majorHAnsi" w:hAnsiTheme="majorHAnsi" w:cstheme="majorHAnsi"/>
          <w:color w:val="000000" w:themeColor="text1"/>
          <w:sz w:val="22"/>
          <w:szCs w:val="22"/>
          <w:lang w:val="en-GB"/>
        </w:rPr>
        <w:t xml:space="preserve"> words</w:t>
      </w:r>
      <w:r w:rsidR="001848A7" w:rsidRPr="00D33426">
        <w:rPr>
          <w:rFonts w:asciiTheme="majorHAnsi" w:hAnsiTheme="majorHAnsi" w:cstheme="majorHAnsi"/>
          <w:color w:val="000000" w:themeColor="text1"/>
          <w:sz w:val="22"/>
          <w:szCs w:val="22"/>
          <w:lang w:val="en-GB"/>
        </w:rPr>
        <w:t xml:space="preserve"> before and after a keyword</w:t>
      </w:r>
      <w:ins w:id="27" w:author="Microsoft Office User" w:date="2020-12-20T11:58:00Z">
        <w:r w:rsidR="00EB680F">
          <w:rPr>
            <w:rFonts w:asciiTheme="majorHAnsi" w:hAnsiTheme="majorHAnsi" w:cstheme="majorHAnsi"/>
            <w:color w:val="000000" w:themeColor="text1"/>
            <w:sz w:val="22"/>
            <w:szCs w:val="22"/>
            <w:lang w:val="en-GB"/>
          </w:rPr>
          <w:t xml:space="preserve">, </w:t>
        </w:r>
      </w:ins>
      <w:del w:id="28" w:author="Microsoft Office User" w:date="2020-12-20T11:59:00Z">
        <w:r w:rsidR="001848A7" w:rsidRPr="00D33426" w:rsidDel="00EB680F">
          <w:rPr>
            <w:rFonts w:asciiTheme="majorHAnsi" w:hAnsiTheme="majorHAnsi" w:cstheme="majorHAnsi"/>
            <w:color w:val="000000" w:themeColor="text1"/>
            <w:sz w:val="22"/>
            <w:szCs w:val="22"/>
            <w:lang w:val="en-GB"/>
          </w:rPr>
          <w:delText>. Importantly,</w:delText>
        </w:r>
      </w:del>
      <w:ins w:id="29" w:author="Microsoft Office User" w:date="2020-12-20T11:59:00Z">
        <w:r w:rsidR="00EB680F">
          <w:rPr>
            <w:rFonts w:asciiTheme="majorHAnsi" w:hAnsiTheme="majorHAnsi" w:cstheme="majorHAnsi"/>
            <w:color w:val="000000" w:themeColor="text1"/>
            <w:sz w:val="22"/>
            <w:szCs w:val="22"/>
            <w:lang w:val="en-GB"/>
          </w:rPr>
          <w:t xml:space="preserve">and without repeating </w:t>
        </w:r>
      </w:ins>
      <w:r w:rsidR="001848A7" w:rsidRPr="00D33426">
        <w:rPr>
          <w:rFonts w:asciiTheme="majorHAnsi" w:hAnsiTheme="majorHAnsi" w:cstheme="majorHAnsi"/>
          <w:color w:val="000000" w:themeColor="text1"/>
          <w:sz w:val="22"/>
          <w:szCs w:val="22"/>
          <w:lang w:val="en-GB"/>
        </w:rPr>
        <w:t xml:space="preserve"> </w:t>
      </w:r>
      <w:del w:id="30" w:author="Microsoft Office User" w:date="2020-12-20T11:59:00Z">
        <w:r w:rsidR="001848A7" w:rsidRPr="00D33426" w:rsidDel="00EB680F">
          <w:rPr>
            <w:rFonts w:asciiTheme="majorHAnsi" w:hAnsiTheme="majorHAnsi" w:cstheme="majorHAnsi"/>
            <w:color w:val="000000" w:themeColor="text1"/>
            <w:sz w:val="22"/>
            <w:szCs w:val="22"/>
            <w:lang w:val="en-GB"/>
          </w:rPr>
          <w:delText xml:space="preserve">if </w:delText>
        </w:r>
      </w:del>
      <w:r w:rsidR="001848A7" w:rsidRPr="00D33426">
        <w:rPr>
          <w:rFonts w:asciiTheme="majorHAnsi" w:hAnsiTheme="majorHAnsi" w:cstheme="majorHAnsi"/>
          <w:color w:val="000000" w:themeColor="text1"/>
          <w:sz w:val="22"/>
          <w:szCs w:val="22"/>
          <w:lang w:val="en-GB"/>
        </w:rPr>
        <w:t xml:space="preserve">two keywords </w:t>
      </w:r>
      <w:ins w:id="31" w:author="Microsoft Office User" w:date="2020-12-20T12:00:00Z">
        <w:r w:rsidR="00EB680F">
          <w:rPr>
            <w:rFonts w:asciiTheme="majorHAnsi" w:hAnsiTheme="majorHAnsi" w:cstheme="majorHAnsi"/>
            <w:color w:val="000000" w:themeColor="text1"/>
            <w:sz w:val="22"/>
            <w:szCs w:val="22"/>
            <w:lang w:val="en-GB"/>
          </w:rPr>
          <w:t xml:space="preserve">when they </w:t>
        </w:r>
      </w:ins>
      <w:r w:rsidR="001848A7" w:rsidRPr="00D33426">
        <w:rPr>
          <w:rFonts w:asciiTheme="majorHAnsi" w:hAnsiTheme="majorHAnsi" w:cstheme="majorHAnsi"/>
          <w:color w:val="000000" w:themeColor="text1"/>
          <w:sz w:val="22"/>
          <w:szCs w:val="22"/>
          <w:lang w:val="en-GB"/>
        </w:rPr>
        <w:t xml:space="preserve">are presented within such a </w:t>
      </w:r>
      <w:del w:id="32" w:author="Microsoft Office User" w:date="2020-12-20T12:00:00Z">
        <w:r w:rsidR="001848A7" w:rsidRPr="00D33426" w:rsidDel="00EB680F">
          <w:rPr>
            <w:rFonts w:asciiTheme="majorHAnsi" w:hAnsiTheme="majorHAnsi" w:cstheme="majorHAnsi"/>
            <w:color w:val="000000" w:themeColor="text1"/>
            <w:sz w:val="22"/>
            <w:szCs w:val="22"/>
            <w:lang w:val="en-GB"/>
          </w:rPr>
          <w:delText>bubble</w:delText>
        </w:r>
      </w:del>
      <w:ins w:id="33" w:author="Microsoft Office User" w:date="2020-12-20T12:00:00Z">
        <w:r w:rsidR="00EB680F">
          <w:rPr>
            <w:rFonts w:asciiTheme="majorHAnsi" w:hAnsiTheme="majorHAnsi" w:cstheme="majorHAnsi"/>
            <w:color w:val="000000" w:themeColor="text1"/>
            <w:sz w:val="22"/>
            <w:szCs w:val="22"/>
            <w:lang w:val="en-GB"/>
          </w:rPr>
          <w:t>string</w:t>
        </w:r>
      </w:ins>
      <w:del w:id="34" w:author="Microsoft Office User" w:date="2020-12-20T12:00:00Z">
        <w:r w:rsidR="001848A7" w:rsidRPr="00D33426" w:rsidDel="00EB680F">
          <w:rPr>
            <w:rFonts w:asciiTheme="majorHAnsi" w:hAnsiTheme="majorHAnsi" w:cstheme="majorHAnsi"/>
            <w:color w:val="000000" w:themeColor="text1"/>
            <w:sz w:val="22"/>
            <w:szCs w:val="22"/>
            <w:lang w:val="en-GB"/>
          </w:rPr>
          <w:delText xml:space="preserve">, there would be no multiplication. </w:delText>
        </w:r>
      </w:del>
      <w:ins w:id="35" w:author="Microsoft Office User" w:date="2020-12-20T12:00:00Z">
        <w:r w:rsidR="00EB680F">
          <w:rPr>
            <w:rFonts w:asciiTheme="majorHAnsi" w:hAnsiTheme="majorHAnsi" w:cstheme="majorHAnsi"/>
            <w:color w:val="000000" w:themeColor="text1"/>
            <w:sz w:val="22"/>
            <w:szCs w:val="22"/>
            <w:lang w:val="en-GB"/>
          </w:rPr>
          <w:t xml:space="preserve">. </w:t>
        </w:r>
      </w:ins>
      <w:r w:rsidR="001848A7" w:rsidRPr="00D33426">
        <w:rPr>
          <w:rFonts w:asciiTheme="majorHAnsi" w:hAnsiTheme="majorHAnsi" w:cstheme="majorHAnsi"/>
          <w:color w:val="000000" w:themeColor="text1"/>
          <w:sz w:val="22"/>
          <w:szCs w:val="22"/>
          <w:lang w:val="en-GB"/>
        </w:rPr>
        <w:t>We created this subset in order to pursue a deeper analysis of how these terms are used</w:t>
      </w:r>
      <w:r w:rsidR="00ED7C88" w:rsidRPr="00D33426">
        <w:rPr>
          <w:rFonts w:asciiTheme="majorHAnsi" w:hAnsiTheme="majorHAnsi" w:cstheme="majorHAnsi"/>
          <w:color w:val="000000" w:themeColor="text1"/>
          <w:sz w:val="22"/>
          <w:szCs w:val="22"/>
          <w:lang w:val="en-GB"/>
        </w:rPr>
        <w:t xml:space="preserve"> in context</w:t>
      </w:r>
      <w:r w:rsidR="001848A7" w:rsidRPr="00D33426">
        <w:rPr>
          <w:rFonts w:asciiTheme="majorHAnsi" w:hAnsiTheme="majorHAnsi" w:cstheme="majorHAnsi"/>
          <w:color w:val="000000" w:themeColor="text1"/>
          <w:sz w:val="22"/>
          <w:szCs w:val="22"/>
          <w:lang w:val="en-GB"/>
        </w:rPr>
        <w:t xml:space="preserve">. </w:t>
      </w:r>
    </w:p>
    <w:p w14:paraId="5F62AC84" w14:textId="53B9CA6F" w:rsidR="009A7F17" w:rsidRPr="00D33426" w:rsidRDefault="009A7F17" w:rsidP="005A016C">
      <w:pPr>
        <w:shd w:val="clear" w:color="auto" w:fill="FFFFFF"/>
        <w:spacing w:after="150" w:line="276" w:lineRule="auto"/>
        <w:rPr>
          <w:rFonts w:asciiTheme="majorHAnsi" w:hAnsiTheme="majorHAnsi" w:cstheme="majorHAnsi"/>
          <w:sz w:val="22"/>
          <w:szCs w:val="22"/>
        </w:rPr>
      </w:pPr>
    </w:p>
    <w:p w14:paraId="5F7CD955" w14:textId="14A64E26" w:rsidR="005A016C" w:rsidRPr="00D33426" w:rsidRDefault="005A016C"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3. </w:t>
      </w:r>
      <w:r w:rsidR="00496AC5" w:rsidRPr="00D33426">
        <w:rPr>
          <w:rFonts w:asciiTheme="majorHAnsi" w:hAnsiTheme="majorHAnsi" w:cstheme="majorHAnsi"/>
          <w:color w:val="000000" w:themeColor="text1"/>
          <w:sz w:val="22"/>
          <w:szCs w:val="22"/>
          <w:lang w:val="en-GB"/>
        </w:rPr>
        <w:t>Descriptive</w:t>
      </w:r>
      <w:r w:rsidR="007C0766" w:rsidRPr="00D33426">
        <w:rPr>
          <w:rFonts w:asciiTheme="majorHAnsi" w:hAnsiTheme="majorHAnsi" w:cstheme="majorHAnsi"/>
          <w:color w:val="000000" w:themeColor="text1"/>
          <w:sz w:val="22"/>
          <w:szCs w:val="22"/>
          <w:lang w:val="en-GB"/>
        </w:rPr>
        <w:t xml:space="preserve"> | General Findings </w:t>
      </w:r>
    </w:p>
    <w:p w14:paraId="74F37DFD" w14:textId="3C355A4E"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p>
    <w:p w14:paraId="65D644DD" w14:textId="3BB463FC"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Graphs that would go in this section: </w:t>
      </w:r>
    </w:p>
    <w:p w14:paraId="126C98BC" w14:textId="3E31D903" w:rsidR="004660AF" w:rsidRPr="00D33426" w:rsidRDefault="004660AF" w:rsidP="005A016C">
      <w:pPr>
        <w:shd w:val="clear" w:color="auto" w:fill="FFFFFF"/>
        <w:spacing w:before="300" w:after="150" w:line="276" w:lineRule="auto"/>
        <w:outlineLvl w:val="1"/>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64F3B5CC" wp14:editId="0F8BFBEA">
            <wp:extent cx="2390775" cy="16716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2096" cy="1700579"/>
                    </a:xfrm>
                    <a:prstGeom prst="rect">
                      <a:avLst/>
                    </a:prstGeom>
                  </pic:spPr>
                </pic:pic>
              </a:graphicData>
            </a:graphic>
          </wp:inline>
        </w:drawing>
      </w:r>
      <w:commentRangeStart w:id="36"/>
      <w:commentRangeEnd w:id="36"/>
      <w:r w:rsidRPr="00D33426">
        <w:rPr>
          <w:rStyle w:val="CommentReference"/>
          <w:rFonts w:asciiTheme="majorHAnsi" w:hAnsiTheme="majorHAnsi" w:cstheme="majorHAnsi"/>
          <w:sz w:val="22"/>
          <w:szCs w:val="22"/>
        </w:rPr>
        <w:commentReference w:id="36"/>
      </w:r>
    </w:p>
    <w:p w14:paraId="1EF9E235" w14:textId="7322D063" w:rsidR="005A016C" w:rsidRPr="00D33426" w:rsidRDefault="00886B38" w:rsidP="00886B38">
      <w:pPr>
        <w:shd w:val="clear" w:color="auto" w:fill="FFFFFF"/>
        <w:spacing w:after="150" w:line="276" w:lineRule="auto"/>
        <w:rPr>
          <w:rFonts w:asciiTheme="majorHAnsi" w:hAnsiTheme="majorHAnsi" w:cstheme="majorHAnsi"/>
          <w:color w:val="000000" w:themeColor="text1"/>
          <w:sz w:val="22"/>
          <w:szCs w:val="22"/>
          <w:lang w:val="en-GB"/>
        </w:rPr>
      </w:pPr>
      <w:commentRangeStart w:id="37"/>
      <w:r w:rsidRPr="00D33426">
        <w:rPr>
          <w:rFonts w:asciiTheme="majorHAnsi" w:hAnsiTheme="majorHAnsi" w:cstheme="majorHAnsi"/>
          <w:color w:val="000000" w:themeColor="text1"/>
          <w:sz w:val="22"/>
          <w:szCs w:val="22"/>
          <w:lang w:val="en-GB"/>
        </w:rPr>
        <w:t xml:space="preserve">The first density plot depicts frequency </w:t>
      </w:r>
      <w:commentRangeEnd w:id="37"/>
      <w:r w:rsidR="00064DC9" w:rsidRPr="00D33426">
        <w:rPr>
          <w:rStyle w:val="CommentReference"/>
          <w:rFonts w:asciiTheme="majorHAnsi" w:hAnsiTheme="majorHAnsi" w:cstheme="majorHAnsi"/>
          <w:sz w:val="22"/>
          <w:szCs w:val="22"/>
        </w:rPr>
        <w:commentReference w:id="37"/>
      </w:r>
      <w:r w:rsidRPr="00D33426">
        <w:rPr>
          <w:rFonts w:asciiTheme="majorHAnsi" w:hAnsiTheme="majorHAnsi" w:cstheme="majorHAnsi"/>
          <w:color w:val="000000" w:themeColor="text1"/>
          <w:sz w:val="22"/>
          <w:szCs w:val="22"/>
          <w:lang w:val="en-GB"/>
        </w:rPr>
        <w:t xml:space="preserve">(y) of individual contributions (regardless of their length) over time. Technically speaking, this equals the total count of documents for each month between 2010 and 2020. From this, one can infer </w:t>
      </w:r>
      <w:r w:rsidR="005A016C" w:rsidRPr="00D33426">
        <w:rPr>
          <w:rFonts w:asciiTheme="majorHAnsi" w:hAnsiTheme="majorHAnsi" w:cstheme="majorHAnsi"/>
          <w:color w:val="000000" w:themeColor="text1"/>
          <w:sz w:val="22"/>
          <w:szCs w:val="22"/>
          <w:lang w:val="en-GB"/>
        </w:rPr>
        <w:t>the overall prevalence of immigration-rel</w:t>
      </w:r>
      <w:r w:rsidRPr="00D33426">
        <w:rPr>
          <w:rFonts w:asciiTheme="majorHAnsi" w:hAnsiTheme="majorHAnsi" w:cstheme="majorHAnsi"/>
          <w:color w:val="000000" w:themeColor="text1"/>
          <w:sz w:val="22"/>
          <w:szCs w:val="22"/>
          <w:lang w:val="en-GB"/>
        </w:rPr>
        <w:t>a</w:t>
      </w:r>
      <w:r w:rsidR="005A016C" w:rsidRPr="00D33426">
        <w:rPr>
          <w:rFonts w:asciiTheme="majorHAnsi" w:hAnsiTheme="majorHAnsi" w:cstheme="majorHAnsi"/>
          <w:color w:val="000000" w:themeColor="text1"/>
          <w:sz w:val="22"/>
          <w:szCs w:val="22"/>
          <w:lang w:val="en-GB"/>
        </w:rPr>
        <w:t xml:space="preserve">ted debates in 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between 2010 and 2020, irrespective of party.</w:t>
      </w:r>
      <w:r w:rsidRPr="00D33426">
        <w:rPr>
          <w:rFonts w:asciiTheme="majorHAnsi" w:hAnsiTheme="majorHAnsi" w:cstheme="majorHAnsi"/>
          <w:color w:val="000000" w:themeColor="text1"/>
          <w:sz w:val="22"/>
          <w:szCs w:val="22"/>
          <w:lang w:val="en-GB"/>
        </w:rPr>
        <w:t xml:space="preserve"> Evidently, following the general elections in 2015, there was a rapid increase in discussion about immigration, which is aligned with the progression of the vast immigration wave across the EU. </w:t>
      </w:r>
      <w:r w:rsidR="00723B55" w:rsidRPr="00D33426">
        <w:rPr>
          <w:rFonts w:asciiTheme="majorHAnsi" w:hAnsiTheme="majorHAnsi" w:cstheme="majorHAnsi"/>
          <w:color w:val="000000" w:themeColor="text1"/>
          <w:sz w:val="22"/>
          <w:szCs w:val="22"/>
          <w:lang w:val="en-GB"/>
        </w:rPr>
        <w:t>The spikes and breaks are likely due to the different recess dates</w:t>
      </w:r>
      <w:r w:rsidR="003E15F3" w:rsidRPr="00D33426">
        <w:rPr>
          <w:rFonts w:asciiTheme="majorHAnsi" w:hAnsiTheme="majorHAnsi" w:cstheme="majorHAnsi"/>
          <w:color w:val="000000" w:themeColor="text1"/>
          <w:sz w:val="22"/>
          <w:szCs w:val="22"/>
          <w:lang w:val="en-GB"/>
        </w:rPr>
        <w:t xml:space="preserve"> within</w:t>
      </w:r>
      <w:r w:rsidR="00723B55" w:rsidRPr="00D33426">
        <w:rPr>
          <w:rFonts w:asciiTheme="majorHAnsi" w:hAnsiTheme="majorHAnsi" w:cstheme="majorHAnsi"/>
          <w:color w:val="000000" w:themeColor="text1"/>
          <w:sz w:val="22"/>
          <w:szCs w:val="22"/>
          <w:lang w:val="en-GB"/>
        </w:rPr>
        <w:t xml:space="preserve"> the </w:t>
      </w:r>
      <w:proofErr w:type="spellStart"/>
      <w:r w:rsidR="00723B55" w:rsidRPr="00D33426">
        <w:rPr>
          <w:rFonts w:asciiTheme="majorHAnsi" w:hAnsiTheme="majorHAnsi" w:cstheme="majorHAnsi"/>
          <w:color w:val="000000" w:themeColor="text1"/>
          <w:sz w:val="22"/>
          <w:szCs w:val="22"/>
          <w:lang w:val="en-GB"/>
        </w:rPr>
        <w:t>HoC</w:t>
      </w:r>
      <w:proofErr w:type="spellEnd"/>
      <w:r w:rsidR="00723B55" w:rsidRPr="00D33426">
        <w:rPr>
          <w:rFonts w:asciiTheme="majorHAnsi" w:hAnsiTheme="majorHAnsi" w:cstheme="majorHAnsi"/>
          <w:color w:val="000000" w:themeColor="text1"/>
          <w:sz w:val="22"/>
          <w:szCs w:val="22"/>
          <w:lang w:val="en-GB"/>
        </w:rPr>
        <w:t>.</w:t>
      </w:r>
      <w:r w:rsidR="00723B55" w:rsidRPr="00D33426">
        <w:rPr>
          <w:rStyle w:val="FootnoteReference"/>
          <w:rFonts w:asciiTheme="majorHAnsi" w:hAnsiTheme="majorHAnsi" w:cstheme="majorHAnsi"/>
          <w:color w:val="000000" w:themeColor="text1"/>
          <w:sz w:val="22"/>
          <w:szCs w:val="22"/>
          <w:lang w:val="en-GB"/>
        </w:rPr>
        <w:footnoteReference w:id="4"/>
      </w:r>
    </w:p>
    <w:p w14:paraId="0C422AE4" w14:textId="7B99AE28" w:rsidR="00064DC9"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commentRangeStart w:id="41"/>
      <w:r w:rsidRPr="00D33426">
        <w:rPr>
          <w:rFonts w:asciiTheme="majorHAnsi" w:hAnsiTheme="majorHAnsi" w:cstheme="majorHAnsi"/>
          <w:i/>
          <w:iCs/>
          <w:color w:val="000000" w:themeColor="text1"/>
          <w:sz w:val="22"/>
          <w:szCs w:val="22"/>
          <w:lang w:val="en-GB"/>
        </w:rPr>
        <w:lastRenderedPageBreak/>
        <w:t>Plot 2</w:t>
      </w:r>
      <w:r w:rsidRPr="00D33426">
        <w:rPr>
          <w:rFonts w:asciiTheme="majorHAnsi" w:hAnsiTheme="majorHAnsi" w:cstheme="majorHAnsi"/>
          <w:color w:val="000000" w:themeColor="text1"/>
          <w:sz w:val="22"/>
          <w:szCs w:val="22"/>
          <w:lang w:val="en-GB"/>
        </w:rPr>
        <w:t xml:space="preserve"> </w:t>
      </w:r>
      <w:commentRangeEnd w:id="41"/>
      <w:r w:rsidR="00064DC9" w:rsidRPr="00D33426">
        <w:rPr>
          <w:rStyle w:val="CommentReference"/>
          <w:rFonts w:asciiTheme="majorHAnsi" w:hAnsiTheme="majorHAnsi" w:cstheme="majorHAnsi"/>
          <w:sz w:val="22"/>
          <w:szCs w:val="22"/>
        </w:rPr>
        <w:commentReference w:id="41"/>
      </w:r>
      <w:r w:rsidRPr="00D33426">
        <w:rPr>
          <w:rFonts w:asciiTheme="majorHAnsi" w:hAnsiTheme="majorHAnsi" w:cstheme="majorHAnsi"/>
          <w:color w:val="000000" w:themeColor="text1"/>
          <w:sz w:val="22"/>
          <w:szCs w:val="22"/>
          <w:lang w:val="en-GB"/>
        </w:rPr>
        <w:t xml:space="preserve">depicts the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unique agenda points dedicated towards immigration</w:t>
      </w:r>
      <w:r w:rsidR="00064DC9" w:rsidRPr="00D33426">
        <w:rPr>
          <w:rFonts w:asciiTheme="majorHAnsi" w:hAnsiTheme="majorHAnsi" w:cstheme="majorHAnsi"/>
          <w:color w:val="000000" w:themeColor="text1"/>
          <w:sz w:val="22"/>
          <w:szCs w:val="22"/>
          <w:lang w:val="en-GB"/>
        </w:rPr>
        <w:t xml:space="preserve"> related matters</w:t>
      </w:r>
      <w:r w:rsidRPr="00D33426">
        <w:rPr>
          <w:rFonts w:asciiTheme="majorHAnsi" w:hAnsiTheme="majorHAnsi" w:cstheme="majorHAnsi"/>
          <w:color w:val="000000" w:themeColor="text1"/>
          <w:sz w:val="22"/>
          <w:szCs w:val="22"/>
          <w:lang w:val="en-GB"/>
        </w:rPr>
        <w:t xml:space="preserve">. </w:t>
      </w:r>
      <w:r w:rsidR="00064DC9" w:rsidRPr="00D33426">
        <w:rPr>
          <w:rFonts w:asciiTheme="majorHAnsi" w:hAnsiTheme="majorHAnsi" w:cstheme="majorHAnsi"/>
          <w:color w:val="000000" w:themeColor="text1"/>
          <w:sz w:val="22"/>
          <w:szCs w:val="22"/>
          <w:lang w:val="en-GB"/>
        </w:rPr>
        <w:t>What becomes clear is that t</w:t>
      </w:r>
      <w:r w:rsidRPr="00D33426">
        <w:rPr>
          <w:rFonts w:asciiTheme="majorHAnsi" w:hAnsiTheme="majorHAnsi" w:cstheme="majorHAnsi"/>
          <w:color w:val="000000" w:themeColor="text1"/>
          <w:sz w:val="22"/>
          <w:szCs w:val="22"/>
          <w:lang w:val="en-GB"/>
        </w:rPr>
        <w:t xml:space="preserve">he overall </w:t>
      </w:r>
      <w:r w:rsidR="006F4701" w:rsidRPr="00D33426">
        <w:rPr>
          <w:rFonts w:asciiTheme="majorHAnsi" w:hAnsiTheme="majorHAnsi" w:cstheme="majorHAnsi"/>
          <w:color w:val="000000" w:themeColor="text1"/>
          <w:sz w:val="22"/>
          <w:szCs w:val="22"/>
          <w:lang w:val="en-GB"/>
        </w:rPr>
        <w:t>number</w:t>
      </w:r>
      <w:r w:rsidRPr="00D33426">
        <w:rPr>
          <w:rFonts w:asciiTheme="majorHAnsi" w:hAnsiTheme="majorHAnsi" w:cstheme="majorHAnsi"/>
          <w:color w:val="000000" w:themeColor="text1"/>
          <w:sz w:val="22"/>
          <w:szCs w:val="22"/>
          <w:lang w:val="en-GB"/>
        </w:rPr>
        <w:t xml:space="preserve"> of agenda points devoted or somehow related to immigration has almost tripled between 2010 and 2020, with a nearly linear increase over the years. </w:t>
      </w:r>
    </w:p>
    <w:p w14:paraId="61741E34" w14:textId="43C217C3" w:rsidR="00064DC9" w:rsidRPr="00D33426" w:rsidRDefault="006F4701" w:rsidP="00064DC9">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i/>
          <w:iCs/>
          <w:color w:val="000000" w:themeColor="text1"/>
          <w:sz w:val="22"/>
          <w:szCs w:val="22"/>
          <w:lang w:val="en-GB"/>
        </w:rPr>
        <w:t xml:space="preserve">Plot 3 </w:t>
      </w:r>
    </w:p>
    <w:p w14:paraId="75570AD2" w14:textId="1D866366" w:rsidR="004A6C77" w:rsidRPr="00D33426" w:rsidRDefault="005C4A5E" w:rsidP="004A6C77">
      <w:pPr>
        <w:shd w:val="clear" w:color="auto" w:fill="FFFFFF"/>
        <w:spacing w:after="150" w:line="276" w:lineRule="auto"/>
        <w:rPr>
          <w:ins w:id="42" w:author="Microsoft Office User" w:date="2020-12-16T23:09:00Z"/>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Different from the previous plot that ignored </w:t>
      </w:r>
      <w:r w:rsidR="006F4701" w:rsidRPr="00D33426">
        <w:rPr>
          <w:rFonts w:asciiTheme="majorHAnsi" w:hAnsiTheme="majorHAnsi" w:cstheme="majorHAnsi"/>
          <w:color w:val="000000" w:themeColor="text1"/>
          <w:sz w:val="22"/>
          <w:szCs w:val="22"/>
          <w:lang w:val="en-GB"/>
        </w:rPr>
        <w:t xml:space="preserve">the </w:t>
      </w:r>
      <w:r w:rsidRPr="00D33426">
        <w:rPr>
          <w:rFonts w:asciiTheme="majorHAnsi" w:hAnsiTheme="majorHAnsi" w:cstheme="majorHAnsi"/>
          <w:color w:val="000000" w:themeColor="text1"/>
          <w:sz w:val="22"/>
          <w:szCs w:val="22"/>
          <w:lang w:val="en-GB"/>
        </w:rPr>
        <w:t>length of speakers’ contributions, this plot uses the sum</w:t>
      </w:r>
      <w:r w:rsidR="005A016C" w:rsidRPr="00D33426">
        <w:rPr>
          <w:rFonts w:asciiTheme="majorHAnsi" w:hAnsiTheme="majorHAnsi" w:cstheme="majorHAnsi"/>
          <w:color w:val="000000" w:themeColor="text1"/>
          <w:sz w:val="22"/>
          <w:szCs w:val="22"/>
          <w:lang w:val="en-GB"/>
        </w:rPr>
        <w:t xml:space="preserve"> of words used within debates </w:t>
      </w:r>
      <w:r w:rsidRPr="00D33426">
        <w:rPr>
          <w:rFonts w:asciiTheme="majorHAnsi" w:hAnsiTheme="majorHAnsi" w:cstheme="majorHAnsi"/>
          <w:color w:val="000000" w:themeColor="text1"/>
          <w:sz w:val="22"/>
          <w:szCs w:val="22"/>
          <w:lang w:val="en-GB"/>
        </w:rPr>
        <w:t>as</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an</w:t>
      </w:r>
      <w:r w:rsidR="005A016C" w:rsidRPr="00D33426">
        <w:rPr>
          <w:rFonts w:asciiTheme="majorHAnsi" w:hAnsiTheme="majorHAnsi" w:cstheme="majorHAnsi"/>
          <w:color w:val="000000" w:themeColor="text1"/>
          <w:sz w:val="22"/>
          <w:szCs w:val="22"/>
          <w:lang w:val="en-GB"/>
        </w:rPr>
        <w:t xml:space="preserve"> indicator of the time spent on the respective debate. </w:t>
      </w:r>
      <w:r w:rsidRPr="00D33426">
        <w:rPr>
          <w:rFonts w:asciiTheme="majorHAnsi" w:hAnsiTheme="majorHAnsi" w:cstheme="majorHAnsi"/>
          <w:color w:val="000000" w:themeColor="text1"/>
          <w:sz w:val="22"/>
          <w:szCs w:val="22"/>
          <w:lang w:val="en-GB"/>
        </w:rPr>
        <w:t>Considering</w:t>
      </w:r>
      <w:r w:rsidR="005A016C" w:rsidRPr="00D33426">
        <w:rPr>
          <w:rFonts w:asciiTheme="majorHAnsi" w:hAnsiTheme="majorHAnsi" w:cstheme="majorHAnsi"/>
          <w:color w:val="000000" w:themeColor="text1"/>
          <w:sz w:val="22"/>
          <w:szCs w:val="22"/>
          <w:lang w:val="en-GB"/>
        </w:rPr>
        <w:t xml:space="preserve"> </w:t>
      </w:r>
      <w:r w:rsidR="006F4701" w:rsidRPr="00D33426">
        <w:rPr>
          <w:rFonts w:asciiTheme="majorHAnsi" w:hAnsiTheme="majorHAnsi" w:cstheme="majorHAnsi"/>
          <w:color w:val="000000" w:themeColor="text1"/>
          <w:sz w:val="22"/>
          <w:szCs w:val="22"/>
          <w:lang w:val="en-GB"/>
        </w:rPr>
        <w:t xml:space="preserve">that </w:t>
      </w:r>
      <w:r w:rsidR="005A016C" w:rsidRPr="00D33426">
        <w:rPr>
          <w:rFonts w:asciiTheme="majorHAnsi" w:hAnsiTheme="majorHAnsi" w:cstheme="majorHAnsi"/>
          <w:color w:val="000000" w:themeColor="text1"/>
          <w:sz w:val="22"/>
          <w:szCs w:val="22"/>
          <w:lang w:val="en-GB"/>
        </w:rPr>
        <w:t xml:space="preserve">the </w:t>
      </w:r>
      <w:proofErr w:type="spellStart"/>
      <w:r w:rsidR="005A016C" w:rsidRPr="00D33426">
        <w:rPr>
          <w:rFonts w:asciiTheme="majorHAnsi" w:hAnsiTheme="majorHAnsi" w:cstheme="majorHAnsi"/>
          <w:color w:val="000000" w:themeColor="text1"/>
          <w:sz w:val="22"/>
          <w:szCs w:val="22"/>
          <w:lang w:val="en-GB"/>
        </w:rPr>
        <w:t>HoC</w:t>
      </w:r>
      <w:proofErr w:type="spellEnd"/>
      <w:r w:rsidR="005A016C" w:rsidRPr="00D33426">
        <w:rPr>
          <w:rFonts w:asciiTheme="majorHAnsi" w:hAnsiTheme="majorHAnsi" w:cstheme="majorHAnsi"/>
          <w:color w:val="000000" w:themeColor="text1"/>
          <w:sz w:val="22"/>
          <w:szCs w:val="22"/>
          <w:lang w:val="en-GB"/>
        </w:rPr>
        <w:t xml:space="preserve"> only has a limited time available</w:t>
      </w:r>
      <w:r w:rsidRPr="00D33426">
        <w:rPr>
          <w:rFonts w:asciiTheme="majorHAnsi" w:hAnsiTheme="majorHAnsi" w:cstheme="majorHAnsi"/>
          <w:color w:val="000000" w:themeColor="text1"/>
          <w:sz w:val="22"/>
          <w:szCs w:val="22"/>
          <w:lang w:val="en-GB"/>
        </w:rPr>
        <w:t xml:space="preserve"> to discuss agenda points,</w:t>
      </w:r>
      <w:r w:rsidR="005A016C" w:rsidRPr="00D33426">
        <w:rPr>
          <w:rFonts w:asciiTheme="majorHAnsi" w:hAnsiTheme="majorHAnsi" w:cstheme="majorHAnsi"/>
          <w:color w:val="000000" w:themeColor="text1"/>
          <w:sz w:val="22"/>
          <w:szCs w:val="22"/>
          <w:lang w:val="en-GB"/>
        </w:rPr>
        <w:t xml:space="preserve"> devoting more time towards a debate may indicate certain priorities. In this regard, plot 3 depicts the 6-month-average total amount of words spend on immigration-related debates. By looking at the 6-month averages, </w:t>
      </w:r>
      <w:r w:rsidRPr="00D33426">
        <w:rPr>
          <w:rFonts w:asciiTheme="majorHAnsi" w:hAnsiTheme="majorHAnsi" w:cstheme="majorHAnsi"/>
          <w:color w:val="000000" w:themeColor="text1"/>
          <w:sz w:val="22"/>
          <w:szCs w:val="22"/>
          <w:lang w:val="en-GB"/>
        </w:rPr>
        <w:t>it is possible to</w:t>
      </w:r>
      <w:r w:rsidR="005A016C" w:rsidRPr="00D33426">
        <w:rPr>
          <w:rFonts w:asciiTheme="majorHAnsi" w:hAnsiTheme="majorHAnsi" w:cstheme="majorHAnsi"/>
          <w:color w:val="000000" w:themeColor="text1"/>
          <w:sz w:val="22"/>
          <w:szCs w:val="22"/>
          <w:lang w:val="en-GB"/>
        </w:rPr>
        <w:t xml:space="preserve"> observe whether debate-prefer</w:t>
      </w:r>
      <w:r w:rsidR="002477E0" w:rsidRPr="00D33426">
        <w:rPr>
          <w:rFonts w:asciiTheme="majorHAnsi" w:hAnsiTheme="majorHAnsi" w:cstheme="majorHAnsi"/>
          <w:color w:val="000000" w:themeColor="text1"/>
          <w:sz w:val="22"/>
          <w:szCs w:val="22"/>
          <w:lang w:val="en-GB"/>
        </w:rPr>
        <w:t>e</w:t>
      </w:r>
      <w:r w:rsidR="005A016C" w:rsidRPr="00D33426">
        <w:rPr>
          <w:rFonts w:asciiTheme="majorHAnsi" w:hAnsiTheme="majorHAnsi" w:cstheme="majorHAnsi"/>
          <w:color w:val="000000" w:themeColor="text1"/>
          <w:sz w:val="22"/>
          <w:szCs w:val="22"/>
          <w:lang w:val="en-GB"/>
        </w:rPr>
        <w:t xml:space="preserve">nces prevailed over time or whether they only peaked </w:t>
      </w:r>
      <w:r w:rsidRPr="00D33426">
        <w:rPr>
          <w:rFonts w:asciiTheme="majorHAnsi" w:hAnsiTheme="majorHAnsi" w:cstheme="majorHAnsi"/>
          <w:color w:val="000000" w:themeColor="text1"/>
          <w:sz w:val="22"/>
          <w:szCs w:val="22"/>
          <w:lang w:val="en-GB"/>
        </w:rPr>
        <w:t>for short periods</w:t>
      </w:r>
      <w:r w:rsidR="005A016C" w:rsidRPr="00D33426">
        <w:rPr>
          <w:rFonts w:asciiTheme="majorHAnsi" w:hAnsiTheme="majorHAnsi" w:cstheme="majorHAnsi"/>
          <w:color w:val="000000" w:themeColor="text1"/>
          <w:sz w:val="22"/>
          <w:szCs w:val="22"/>
          <w:lang w:val="en-GB"/>
        </w:rPr>
        <w:t>.</w:t>
      </w:r>
      <w:r w:rsidR="004A6C77" w:rsidRPr="00D33426">
        <w:rPr>
          <w:rStyle w:val="FootnoteReference"/>
          <w:rFonts w:asciiTheme="majorHAnsi" w:hAnsiTheme="majorHAnsi" w:cstheme="majorHAnsi"/>
          <w:color w:val="000000" w:themeColor="text1"/>
          <w:sz w:val="22"/>
          <w:szCs w:val="22"/>
          <w:lang w:val="en-GB"/>
        </w:rPr>
        <w:footnoteReference w:id="5"/>
      </w:r>
      <w:r w:rsidR="005A016C" w:rsidRPr="00D33426">
        <w:rPr>
          <w:rFonts w:asciiTheme="majorHAnsi" w:hAnsiTheme="majorHAnsi" w:cstheme="majorHAnsi"/>
          <w:color w:val="000000" w:themeColor="text1"/>
          <w:sz w:val="22"/>
          <w:szCs w:val="22"/>
          <w:lang w:val="en-GB"/>
        </w:rPr>
        <w:t xml:space="preserve"> </w:t>
      </w:r>
    </w:p>
    <w:p w14:paraId="544C84AD" w14:textId="2EB7E079" w:rsidR="000D0EB7" w:rsidRPr="00D33426" w:rsidRDefault="005A016C" w:rsidP="004A6C7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From J</w:t>
      </w:r>
      <w:r w:rsidR="008832E1" w:rsidRPr="00D33426">
        <w:rPr>
          <w:rFonts w:asciiTheme="majorHAnsi" w:hAnsiTheme="majorHAnsi" w:cstheme="majorHAnsi"/>
          <w:color w:val="000000" w:themeColor="text1"/>
          <w:sz w:val="22"/>
          <w:szCs w:val="22"/>
          <w:lang w:val="en-GB"/>
        </w:rPr>
        <w:t>anuary 2012 to November 2014, we</w:t>
      </w:r>
      <w:r w:rsidRPr="00D33426">
        <w:rPr>
          <w:rFonts w:asciiTheme="majorHAnsi" w:hAnsiTheme="majorHAnsi" w:cstheme="majorHAnsi"/>
          <w:color w:val="000000" w:themeColor="text1"/>
          <w:sz w:val="22"/>
          <w:szCs w:val="22"/>
          <w:lang w:val="en-GB"/>
        </w:rPr>
        <w:t xml:space="preserve"> observe</w:t>
      </w:r>
      <w:r w:rsidR="008832E1" w:rsidRPr="00D33426">
        <w:rPr>
          <w:rFonts w:asciiTheme="majorHAnsi" w:hAnsiTheme="majorHAnsi" w:cstheme="majorHAnsi"/>
          <w:color w:val="000000" w:themeColor="text1"/>
          <w:sz w:val="22"/>
          <w:szCs w:val="22"/>
          <w:lang w:val="en-GB"/>
        </w:rPr>
        <w:t xml:space="preserve"> a steady increase in time (averaged over 6-months) spent on </w:t>
      </w:r>
      <w:r w:rsidRPr="00D33426">
        <w:rPr>
          <w:rFonts w:asciiTheme="majorHAnsi" w:hAnsiTheme="majorHAnsi" w:cstheme="majorHAnsi"/>
          <w:color w:val="000000" w:themeColor="text1"/>
          <w:sz w:val="22"/>
          <w:szCs w:val="22"/>
          <w:lang w:val="en-GB"/>
        </w:rPr>
        <w:t xml:space="preserve">debates </w:t>
      </w:r>
      <w:r w:rsidR="008832E1" w:rsidRPr="00D33426">
        <w:rPr>
          <w:rFonts w:asciiTheme="majorHAnsi" w:hAnsiTheme="majorHAnsi" w:cstheme="majorHAnsi"/>
          <w:color w:val="000000" w:themeColor="text1"/>
          <w:sz w:val="22"/>
          <w:szCs w:val="22"/>
          <w:lang w:val="en-GB"/>
        </w:rPr>
        <w:t>related to immigration</w:t>
      </w:r>
      <w:r w:rsidRPr="00D33426">
        <w:rPr>
          <w:rFonts w:asciiTheme="majorHAnsi" w:hAnsiTheme="majorHAnsi" w:cstheme="majorHAnsi"/>
          <w:color w:val="000000" w:themeColor="text1"/>
          <w:sz w:val="22"/>
          <w:szCs w:val="22"/>
          <w:lang w:val="en-GB"/>
        </w:rPr>
        <w:t xml:space="preserve">. This is likely due to the </w:t>
      </w:r>
      <w:r w:rsidR="008832E1" w:rsidRPr="00D33426">
        <w:rPr>
          <w:rFonts w:asciiTheme="majorHAnsi" w:hAnsiTheme="majorHAnsi" w:cstheme="majorHAnsi"/>
          <w:color w:val="000000" w:themeColor="text1"/>
          <w:sz w:val="22"/>
          <w:szCs w:val="22"/>
          <w:lang w:val="en-GB"/>
        </w:rPr>
        <w:t xml:space="preserve">monthly </w:t>
      </w:r>
      <w:r w:rsidRPr="00D33426">
        <w:rPr>
          <w:rFonts w:asciiTheme="majorHAnsi" w:hAnsiTheme="majorHAnsi" w:cstheme="majorHAnsi"/>
          <w:color w:val="000000" w:themeColor="text1"/>
          <w:sz w:val="22"/>
          <w:szCs w:val="22"/>
          <w:lang w:val="en-GB"/>
        </w:rPr>
        <w:t xml:space="preserve">spikes in both January and June of 2014. The second half of 2014 as well as the first half of 2015 saw less time being devoted to immigration related debates. This suggest that overall, the content </w:t>
      </w:r>
      <w:r w:rsidR="008832E1" w:rsidRPr="00D33426">
        <w:rPr>
          <w:rFonts w:asciiTheme="majorHAnsi" w:hAnsiTheme="majorHAnsi" w:cstheme="majorHAnsi"/>
          <w:color w:val="000000" w:themeColor="text1"/>
          <w:sz w:val="22"/>
          <w:szCs w:val="22"/>
          <w:lang w:val="en-GB"/>
        </w:rPr>
        <w:t>of our</w:t>
      </w:r>
      <w:r w:rsidRPr="00D33426">
        <w:rPr>
          <w:rFonts w:asciiTheme="majorHAnsi" w:hAnsiTheme="majorHAnsi" w:cstheme="majorHAnsi"/>
          <w:color w:val="000000" w:themeColor="text1"/>
          <w:sz w:val="22"/>
          <w:szCs w:val="22"/>
          <w:lang w:val="en-GB"/>
        </w:rPr>
        <w:t xml:space="preserve"> subset did not increase in particular prevalence before the 2015 General Election. </w:t>
      </w:r>
    </w:p>
    <w:p w14:paraId="7F032308" w14:textId="371E8C44" w:rsidR="0004178E" w:rsidRPr="00D33426" w:rsidRDefault="005A016C" w:rsidP="009A7F17">
      <w:pPr>
        <w:shd w:val="clear" w:color="auto" w:fill="FFFFFF"/>
        <w:spacing w:after="15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However, </w:t>
      </w:r>
      <w:r w:rsidR="000D0EB7" w:rsidRPr="00D33426">
        <w:rPr>
          <w:rFonts w:asciiTheme="majorHAnsi" w:hAnsiTheme="majorHAnsi" w:cstheme="majorHAnsi"/>
          <w:color w:val="000000" w:themeColor="text1"/>
          <w:sz w:val="22"/>
          <w:szCs w:val="22"/>
          <w:lang w:val="en-GB"/>
        </w:rPr>
        <w:t>b</w:t>
      </w:r>
      <w:r w:rsidRPr="00D33426">
        <w:rPr>
          <w:rFonts w:asciiTheme="majorHAnsi" w:hAnsiTheme="majorHAnsi" w:cstheme="majorHAnsi"/>
          <w:color w:val="000000" w:themeColor="text1"/>
          <w:sz w:val="22"/>
          <w:szCs w:val="22"/>
          <w:lang w:val="en-GB"/>
        </w:rPr>
        <w:t xml:space="preserve">etween May 2015 and June 2016, hence the year following the general election and leading up to the Brexit referendum, </w:t>
      </w:r>
      <w:r w:rsidR="000D0EB7" w:rsidRPr="00D33426">
        <w:rPr>
          <w:rFonts w:asciiTheme="majorHAnsi" w:hAnsiTheme="majorHAnsi" w:cstheme="majorHAnsi"/>
          <w:color w:val="000000" w:themeColor="text1"/>
          <w:sz w:val="22"/>
          <w:szCs w:val="22"/>
          <w:lang w:val="en-GB"/>
        </w:rPr>
        <w:t xml:space="preserve">there was </w:t>
      </w:r>
      <w:r w:rsidRPr="00D33426">
        <w:rPr>
          <w:rFonts w:asciiTheme="majorHAnsi" w:hAnsiTheme="majorHAnsi" w:cstheme="majorHAnsi"/>
          <w:color w:val="000000" w:themeColor="text1"/>
          <w:sz w:val="22"/>
          <w:szCs w:val="22"/>
          <w:lang w:val="en-GB"/>
        </w:rPr>
        <w:t>a major increase in time spen</w:t>
      </w:r>
      <w:r w:rsidR="008832E1" w:rsidRPr="00D33426">
        <w:rPr>
          <w:rFonts w:asciiTheme="majorHAnsi" w:hAnsiTheme="majorHAnsi" w:cstheme="majorHAnsi"/>
          <w:color w:val="000000" w:themeColor="text1"/>
          <w:sz w:val="22"/>
          <w:szCs w:val="22"/>
          <w:lang w:val="en-GB"/>
        </w:rPr>
        <w:t>t</w:t>
      </w:r>
      <w:r w:rsidRPr="00D33426">
        <w:rPr>
          <w:rFonts w:asciiTheme="majorHAnsi" w:hAnsiTheme="majorHAnsi" w:cstheme="majorHAnsi"/>
          <w:color w:val="000000" w:themeColor="text1"/>
          <w:sz w:val="22"/>
          <w:szCs w:val="22"/>
          <w:lang w:val="en-GB"/>
        </w:rPr>
        <w:t xml:space="preserve"> on immigration-related de</w:t>
      </w:r>
      <w:r w:rsidR="008832E1" w:rsidRPr="00D33426">
        <w:rPr>
          <w:rFonts w:asciiTheme="majorHAnsi" w:hAnsiTheme="majorHAnsi" w:cstheme="majorHAnsi"/>
          <w:color w:val="000000" w:themeColor="text1"/>
          <w:sz w:val="22"/>
          <w:szCs w:val="22"/>
          <w:lang w:val="en-GB"/>
        </w:rPr>
        <w:t xml:space="preserve">bates. On average, the </w:t>
      </w:r>
      <w:proofErr w:type="spellStart"/>
      <w:r w:rsidR="008832E1" w:rsidRPr="00D33426">
        <w:rPr>
          <w:rFonts w:asciiTheme="majorHAnsi" w:hAnsiTheme="majorHAnsi" w:cstheme="majorHAnsi"/>
          <w:color w:val="000000" w:themeColor="text1"/>
          <w:sz w:val="22"/>
          <w:szCs w:val="22"/>
          <w:lang w:val="en-GB"/>
        </w:rPr>
        <w:t>HoC</w:t>
      </w:r>
      <w:proofErr w:type="spellEnd"/>
      <w:r w:rsidR="008832E1" w:rsidRPr="00D33426">
        <w:rPr>
          <w:rFonts w:asciiTheme="majorHAnsi" w:hAnsiTheme="majorHAnsi" w:cstheme="majorHAnsi"/>
          <w:color w:val="000000" w:themeColor="text1"/>
          <w:sz w:val="22"/>
          <w:szCs w:val="22"/>
          <w:lang w:val="en-GB"/>
        </w:rPr>
        <w:t xml:space="preserve"> spent</w:t>
      </w:r>
      <w:r w:rsidRPr="00D33426">
        <w:rPr>
          <w:rFonts w:asciiTheme="majorHAnsi" w:hAnsiTheme="majorHAnsi" w:cstheme="majorHAnsi"/>
          <w:color w:val="000000" w:themeColor="text1"/>
          <w:sz w:val="22"/>
          <w:szCs w:val="22"/>
          <w:lang w:val="en-GB"/>
        </w:rPr>
        <w:t xml:space="preserve"> almost twice as much time on immigration related debates during Sep 2015 - </w:t>
      </w:r>
      <w:r w:rsidR="000D0EB7" w:rsidRPr="00D33426">
        <w:rPr>
          <w:rFonts w:asciiTheme="majorHAnsi" w:hAnsiTheme="majorHAnsi" w:cstheme="majorHAnsi"/>
          <w:color w:val="000000" w:themeColor="text1"/>
          <w:sz w:val="22"/>
          <w:szCs w:val="22"/>
          <w:lang w:val="en-GB"/>
        </w:rPr>
        <w:t>February</w:t>
      </w:r>
      <w:r w:rsidRPr="00D33426">
        <w:rPr>
          <w:rFonts w:asciiTheme="majorHAnsi" w:hAnsiTheme="majorHAnsi" w:cstheme="majorHAnsi"/>
          <w:color w:val="000000" w:themeColor="text1"/>
          <w:sz w:val="22"/>
          <w:szCs w:val="22"/>
          <w:lang w:val="en-GB"/>
        </w:rPr>
        <w:t xml:space="preserve"> 2016 when compared to the period of Dec</w:t>
      </w:r>
      <w:r w:rsidR="000D0EB7" w:rsidRPr="00D33426">
        <w:rPr>
          <w:rFonts w:asciiTheme="majorHAnsi" w:hAnsiTheme="majorHAnsi" w:cstheme="majorHAnsi"/>
          <w:color w:val="000000" w:themeColor="text1"/>
          <w:sz w:val="22"/>
          <w:szCs w:val="22"/>
          <w:lang w:val="en-GB"/>
        </w:rPr>
        <w:t>ember</w:t>
      </w:r>
      <w:r w:rsidRPr="00D33426">
        <w:rPr>
          <w:rFonts w:asciiTheme="majorHAnsi" w:hAnsiTheme="majorHAnsi" w:cstheme="majorHAnsi"/>
          <w:color w:val="000000" w:themeColor="text1"/>
          <w:sz w:val="22"/>
          <w:szCs w:val="22"/>
          <w:lang w:val="en-GB"/>
        </w:rPr>
        <w:t xml:space="preserve"> 2014 - May 2015. Hence, debates seem to have gained in priority after the G</w:t>
      </w:r>
      <w:r w:rsidR="000D0EB7" w:rsidRPr="00D33426">
        <w:rPr>
          <w:rFonts w:asciiTheme="majorHAnsi" w:hAnsiTheme="majorHAnsi" w:cstheme="majorHAnsi"/>
          <w:color w:val="000000" w:themeColor="text1"/>
          <w:sz w:val="22"/>
          <w:szCs w:val="22"/>
          <w:lang w:val="en-GB"/>
        </w:rPr>
        <w:t>e</w:t>
      </w:r>
      <w:r w:rsidRPr="00D33426">
        <w:rPr>
          <w:rFonts w:asciiTheme="majorHAnsi" w:hAnsiTheme="majorHAnsi" w:cstheme="majorHAnsi"/>
          <w:color w:val="000000" w:themeColor="text1"/>
          <w:sz w:val="22"/>
          <w:szCs w:val="22"/>
          <w:lang w:val="en-GB"/>
        </w:rPr>
        <w:t>neral election and leading up to the referendum.</w:t>
      </w:r>
    </w:p>
    <w:p w14:paraId="503E0E8A" w14:textId="77777777" w:rsidR="009A7F17" w:rsidRPr="00D33426" w:rsidRDefault="009A7F17" w:rsidP="009A7F17">
      <w:pPr>
        <w:spacing w:line="276" w:lineRule="auto"/>
        <w:rPr>
          <w:rFonts w:asciiTheme="majorHAnsi" w:hAnsiTheme="majorHAnsi" w:cstheme="majorHAnsi"/>
          <w:color w:val="000000" w:themeColor="text1"/>
          <w:sz w:val="22"/>
          <w:szCs w:val="22"/>
          <w:lang w:val="en-GB"/>
        </w:rPr>
      </w:pPr>
    </w:p>
    <w:p w14:paraId="306CB944" w14:textId="6102AB24" w:rsidR="0004178E" w:rsidRPr="00D33426" w:rsidRDefault="000D0EB7" w:rsidP="009A7F17">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Plot 4. </w:t>
      </w:r>
      <w:r w:rsidR="0004178E" w:rsidRPr="00D33426">
        <w:rPr>
          <w:rFonts w:asciiTheme="majorHAnsi" w:hAnsiTheme="majorHAnsi" w:cstheme="majorHAnsi"/>
          <w:color w:val="000000" w:themeColor="text1"/>
          <w:sz w:val="22"/>
          <w:szCs w:val="22"/>
          <w:lang w:val="en-GB"/>
        </w:rPr>
        <w:t>Number of words spent on immigration related debates (by party)</w:t>
      </w:r>
      <w:r w:rsidR="00640A45" w:rsidRPr="00D33426">
        <w:rPr>
          <w:rFonts w:asciiTheme="majorHAnsi" w:hAnsiTheme="majorHAnsi" w:cstheme="majorHAnsi"/>
          <w:noProof/>
          <w:color w:val="000000" w:themeColor="text1"/>
          <w:sz w:val="22"/>
          <w:szCs w:val="22"/>
          <w:lang w:val="en-GB" w:eastAsia="en-GB" w:bidi="ar-SA"/>
        </w:rPr>
        <w:t xml:space="preserve"> </w:t>
      </w:r>
      <w:r w:rsidR="00640A45" w:rsidRPr="00D33426">
        <w:rPr>
          <w:rFonts w:asciiTheme="majorHAnsi" w:hAnsiTheme="majorHAnsi" w:cstheme="majorHAnsi"/>
          <w:noProof/>
          <w:color w:val="000000" w:themeColor="text1"/>
          <w:sz w:val="22"/>
          <w:szCs w:val="22"/>
          <w:lang w:val="en-GB" w:eastAsia="en-GB" w:bidi="ar-SA"/>
        </w:rPr>
        <w:drawing>
          <wp:inline distT="0" distB="0" distL="0" distR="0" wp14:anchorId="7C7F93DB" wp14:editId="4558214F">
            <wp:extent cx="2162175" cy="1487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745" cy="1492602"/>
                    </a:xfrm>
                    <a:prstGeom prst="rect">
                      <a:avLst/>
                    </a:prstGeom>
                  </pic:spPr>
                </pic:pic>
              </a:graphicData>
            </a:graphic>
          </wp:inline>
        </w:drawing>
      </w:r>
    </w:p>
    <w:p w14:paraId="560C26E4" w14:textId="1DA22036" w:rsidR="005A016C" w:rsidRPr="00D33426" w:rsidRDefault="000D0EB7" w:rsidP="005A016C">
      <w:pPr>
        <w:pStyle w:val="NormalWeb"/>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Zooming in further, this </w:t>
      </w:r>
      <w:r w:rsidR="005A016C" w:rsidRPr="00D33426">
        <w:rPr>
          <w:rFonts w:asciiTheme="majorHAnsi" w:hAnsiTheme="majorHAnsi" w:cstheme="majorHAnsi"/>
          <w:color w:val="000000" w:themeColor="text1"/>
          <w:sz w:val="22"/>
          <w:szCs w:val="22"/>
          <w:lang w:val="en-GB"/>
        </w:rPr>
        <w:t xml:space="preserve">density plot gives us a sense of the frequency each party discussed </w:t>
      </w:r>
      <w:r w:rsidRPr="00D33426">
        <w:rPr>
          <w:rFonts w:asciiTheme="majorHAnsi" w:hAnsiTheme="majorHAnsi" w:cstheme="majorHAnsi"/>
          <w:color w:val="000000" w:themeColor="text1"/>
          <w:sz w:val="22"/>
          <w:szCs w:val="22"/>
          <w:lang w:val="en-GB"/>
        </w:rPr>
        <w:t xml:space="preserve">immigration related issues every month </w:t>
      </w:r>
      <w:r w:rsidR="005A016C" w:rsidRPr="00D33426">
        <w:rPr>
          <w:rFonts w:asciiTheme="majorHAnsi" w:hAnsiTheme="majorHAnsi" w:cstheme="majorHAnsi"/>
          <w:color w:val="000000" w:themeColor="text1"/>
          <w:sz w:val="22"/>
          <w:szCs w:val="22"/>
          <w:lang w:val="en-GB"/>
        </w:rPr>
        <w:t xml:space="preserve">during the time frame </w:t>
      </w:r>
      <w:r w:rsidRPr="00D33426">
        <w:rPr>
          <w:rFonts w:asciiTheme="majorHAnsi" w:hAnsiTheme="majorHAnsi" w:cstheme="majorHAnsi"/>
          <w:color w:val="000000" w:themeColor="text1"/>
          <w:sz w:val="22"/>
          <w:szCs w:val="22"/>
          <w:lang w:val="en-GB"/>
        </w:rPr>
        <w:t>investigated</w:t>
      </w:r>
      <w:r w:rsidR="005A016C"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What it shows is that</w:t>
      </w:r>
      <w:r w:rsidR="005A016C" w:rsidRPr="00D33426">
        <w:rPr>
          <w:rFonts w:asciiTheme="majorHAnsi" w:hAnsiTheme="majorHAnsi" w:cstheme="majorHAnsi"/>
          <w:color w:val="000000" w:themeColor="text1"/>
          <w:sz w:val="22"/>
          <w:szCs w:val="22"/>
          <w:lang w:val="en-GB"/>
        </w:rPr>
        <w:t xml:space="preserve"> while the SNP and the DUP spoke more about immigration after Brexit, other parties </w:t>
      </w:r>
      <w:r w:rsidRPr="00D33426">
        <w:rPr>
          <w:rFonts w:asciiTheme="majorHAnsi" w:hAnsiTheme="majorHAnsi" w:cstheme="majorHAnsi"/>
          <w:color w:val="000000" w:themeColor="text1"/>
          <w:sz w:val="22"/>
          <w:szCs w:val="22"/>
          <w:lang w:val="en-GB"/>
        </w:rPr>
        <w:t>has</w:t>
      </w:r>
      <w:r w:rsidR="005A016C" w:rsidRPr="00D33426">
        <w:rPr>
          <w:rFonts w:asciiTheme="majorHAnsi" w:hAnsiTheme="majorHAnsi" w:cstheme="majorHAnsi"/>
          <w:color w:val="000000" w:themeColor="text1"/>
          <w:sz w:val="22"/>
          <w:szCs w:val="22"/>
          <w:lang w:val="en-GB"/>
        </w:rPr>
        <w:t xml:space="preserve"> a more constant trend of engagement with immigration related speech. Importantly, the information that can be gathered from this graph is limited in that it does not tell us anything about substance of these speeches, but crudely how many words were used. Nevertheless, this descriptive visualization does </w:t>
      </w:r>
      <w:r w:rsidR="005A016C" w:rsidRPr="00D33426">
        <w:rPr>
          <w:rFonts w:asciiTheme="majorHAnsi" w:hAnsiTheme="majorHAnsi" w:cstheme="majorHAnsi"/>
          <w:color w:val="000000" w:themeColor="text1"/>
          <w:sz w:val="22"/>
          <w:szCs w:val="22"/>
          <w:lang w:val="en-GB"/>
        </w:rPr>
        <w:lastRenderedPageBreak/>
        <w:t xml:space="preserve">help us get an initial sense about the </w:t>
      </w:r>
      <w:r w:rsidR="00FD56D2" w:rsidRPr="00D33426">
        <w:rPr>
          <w:rFonts w:asciiTheme="majorHAnsi" w:hAnsiTheme="majorHAnsi" w:cstheme="majorHAnsi"/>
          <w:color w:val="000000" w:themeColor="text1"/>
          <w:sz w:val="22"/>
          <w:szCs w:val="22"/>
          <w:lang w:val="en-GB"/>
        </w:rPr>
        <w:t>prevalence</w:t>
      </w:r>
      <w:r w:rsidR="005A016C" w:rsidRPr="00D33426">
        <w:rPr>
          <w:rFonts w:asciiTheme="majorHAnsi" w:hAnsiTheme="majorHAnsi" w:cstheme="majorHAnsi"/>
          <w:color w:val="000000" w:themeColor="text1"/>
          <w:sz w:val="22"/>
          <w:szCs w:val="22"/>
          <w:lang w:val="en-GB"/>
        </w:rPr>
        <w:t xml:space="preserve"> of immigration related speech in each of the parties we are focusing on.</w:t>
      </w:r>
    </w:p>
    <w:p w14:paraId="2B3CD3B8" w14:textId="3902BE34" w:rsidR="005A016C" w:rsidRPr="00D33426" w:rsidRDefault="005A016C" w:rsidP="005A016C">
      <w:pPr>
        <w:pStyle w:val="Heading2"/>
        <w:shd w:val="clear" w:color="auto" w:fill="FFFFFF"/>
        <w:spacing w:before="300" w:beforeAutospacing="0" w:after="150" w:afterAutospacing="0" w:line="276" w:lineRule="auto"/>
        <w:rPr>
          <w:ins w:id="43" w:author="Jan Panhuysen" w:date="2020-12-17T23:01:00Z"/>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 Sentiment</w:t>
      </w:r>
    </w:p>
    <w:p w14:paraId="5B654802" w14:textId="60BDDD91" w:rsidR="00EB1B47" w:rsidRPr="00D33426" w:rsidRDefault="001848A7" w:rsidP="004E1E9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commentRangeStart w:id="44"/>
      <w:r w:rsidRPr="00D33426">
        <w:rPr>
          <w:rFonts w:asciiTheme="majorHAnsi" w:hAnsiTheme="majorHAnsi" w:cstheme="majorHAnsi"/>
          <w:b w:val="0"/>
          <w:bCs w:val="0"/>
          <w:color w:val="000000" w:themeColor="text1"/>
          <w:sz w:val="22"/>
          <w:szCs w:val="22"/>
          <w:lang w:val="en-GB"/>
        </w:rPr>
        <w:t xml:space="preserve">We performed the sentiment analysis using the </w:t>
      </w:r>
      <w:proofErr w:type="spellStart"/>
      <w:proofErr w:type="gramStart"/>
      <w:r w:rsidRPr="00D33426">
        <w:rPr>
          <w:rFonts w:asciiTheme="majorHAnsi" w:hAnsiTheme="majorHAnsi" w:cstheme="majorHAnsi"/>
          <w:b w:val="0"/>
          <w:bCs w:val="0"/>
          <w:color w:val="000000" w:themeColor="text1"/>
          <w:sz w:val="22"/>
          <w:szCs w:val="22"/>
          <w:lang w:val="en-GB"/>
        </w:rPr>
        <w:t>quanteda.sentiment</w:t>
      </w:r>
      <w:proofErr w:type="spellEnd"/>
      <w:proofErr w:type="gramEnd"/>
      <w:r w:rsidRPr="00D33426">
        <w:rPr>
          <w:rFonts w:asciiTheme="majorHAnsi" w:hAnsiTheme="majorHAnsi" w:cstheme="majorHAnsi"/>
          <w:b w:val="0"/>
          <w:bCs w:val="0"/>
          <w:color w:val="000000" w:themeColor="text1"/>
          <w:sz w:val="22"/>
          <w:szCs w:val="22"/>
          <w:lang w:val="en-GB"/>
        </w:rPr>
        <w:t xml:space="preserve"> package and applying the </w:t>
      </w:r>
      <w:proofErr w:type="spellStart"/>
      <w:r w:rsidRPr="00D33426">
        <w:rPr>
          <w:rFonts w:asciiTheme="majorHAnsi" w:hAnsiTheme="majorHAnsi" w:cstheme="majorHAnsi"/>
          <w:b w:val="0"/>
          <w:bCs w:val="0"/>
          <w:color w:val="000000" w:themeColor="text1"/>
          <w:sz w:val="22"/>
          <w:szCs w:val="22"/>
          <w:lang w:val="en-GB"/>
        </w:rPr>
        <w:t>Lexico</w:t>
      </w:r>
      <w:r w:rsidR="009C6F4D" w:rsidRPr="00D33426">
        <w:rPr>
          <w:rFonts w:asciiTheme="majorHAnsi" w:hAnsiTheme="majorHAnsi" w:cstheme="majorHAnsi"/>
          <w:b w:val="0"/>
          <w:bCs w:val="0"/>
          <w:color w:val="000000" w:themeColor="text1"/>
          <w:sz w:val="22"/>
          <w:szCs w:val="22"/>
          <w:lang w:val="en-GB"/>
        </w:rPr>
        <w:t>de</w:t>
      </w:r>
      <w:r w:rsidRPr="00D33426">
        <w:rPr>
          <w:rFonts w:asciiTheme="majorHAnsi" w:hAnsiTheme="majorHAnsi" w:cstheme="majorHAnsi"/>
          <w:b w:val="0"/>
          <w:bCs w:val="0"/>
          <w:color w:val="000000" w:themeColor="text1"/>
          <w:sz w:val="22"/>
          <w:szCs w:val="22"/>
          <w:lang w:val="en-GB"/>
        </w:rPr>
        <w:t>r</w:t>
      </w:r>
      <w:proofErr w:type="spellEnd"/>
      <w:r w:rsidRPr="00D33426">
        <w:rPr>
          <w:rFonts w:asciiTheme="majorHAnsi" w:hAnsiTheme="majorHAnsi" w:cstheme="majorHAnsi"/>
          <w:b w:val="0"/>
          <w:bCs w:val="0"/>
          <w:color w:val="000000" w:themeColor="text1"/>
          <w:sz w:val="22"/>
          <w:szCs w:val="22"/>
          <w:lang w:val="en-GB"/>
        </w:rPr>
        <w:t xml:space="preserve"> sentiment dictionary containing positive</w:t>
      </w:r>
      <w:r w:rsidR="00EB1B47" w:rsidRPr="00D33426">
        <w:rPr>
          <w:rFonts w:asciiTheme="majorHAnsi" w:hAnsiTheme="majorHAnsi" w:cstheme="majorHAnsi"/>
          <w:b w:val="0"/>
          <w:bCs w:val="0"/>
          <w:color w:val="000000" w:themeColor="text1"/>
          <w:sz w:val="22"/>
          <w:szCs w:val="22"/>
          <w:lang w:val="en-GB"/>
        </w:rPr>
        <w:t>, neutral</w:t>
      </w:r>
      <w:r w:rsidRPr="00D33426">
        <w:rPr>
          <w:rFonts w:asciiTheme="majorHAnsi" w:hAnsiTheme="majorHAnsi" w:cstheme="majorHAnsi"/>
          <w:b w:val="0"/>
          <w:bCs w:val="0"/>
          <w:color w:val="000000" w:themeColor="text1"/>
          <w:sz w:val="22"/>
          <w:szCs w:val="22"/>
          <w:lang w:val="en-GB"/>
        </w:rPr>
        <w:t xml:space="preserve"> and negative expressions. </w:t>
      </w:r>
      <w:commentRangeEnd w:id="44"/>
      <w:r w:rsidR="009C2938">
        <w:rPr>
          <w:rStyle w:val="CommentReference"/>
          <w:b w:val="0"/>
          <w:bCs w:val="0"/>
        </w:rPr>
        <w:commentReference w:id="44"/>
      </w:r>
      <w:r w:rsidRPr="00D33426">
        <w:rPr>
          <w:rFonts w:asciiTheme="majorHAnsi" w:hAnsiTheme="majorHAnsi" w:cstheme="majorHAnsi"/>
          <w:b w:val="0"/>
          <w:bCs w:val="0"/>
          <w:color w:val="000000" w:themeColor="text1"/>
          <w:sz w:val="22"/>
          <w:szCs w:val="22"/>
          <w:lang w:val="en-GB"/>
        </w:rPr>
        <w:t xml:space="preserve">The analysis essentially matches words </w:t>
      </w:r>
      <w:r w:rsidR="009C6F4D" w:rsidRPr="00D33426">
        <w:rPr>
          <w:rFonts w:asciiTheme="majorHAnsi" w:hAnsiTheme="majorHAnsi" w:cstheme="majorHAnsi"/>
          <w:b w:val="0"/>
          <w:bCs w:val="0"/>
          <w:color w:val="000000" w:themeColor="text1"/>
          <w:sz w:val="22"/>
          <w:szCs w:val="22"/>
          <w:lang w:val="en-GB"/>
        </w:rPr>
        <w:t xml:space="preserve">with sentiment ratings </w:t>
      </w:r>
      <w:r w:rsidRPr="00D33426">
        <w:rPr>
          <w:rFonts w:asciiTheme="majorHAnsi" w:hAnsiTheme="majorHAnsi" w:cstheme="majorHAnsi"/>
          <w:b w:val="0"/>
          <w:bCs w:val="0"/>
          <w:color w:val="000000" w:themeColor="text1"/>
          <w:sz w:val="22"/>
          <w:szCs w:val="22"/>
          <w:lang w:val="en-GB"/>
        </w:rPr>
        <w:t>from the dictionary</w:t>
      </w:r>
      <w:r w:rsidR="009C6F4D" w:rsidRPr="00D33426">
        <w:rPr>
          <w:rFonts w:asciiTheme="majorHAnsi" w:hAnsiTheme="majorHAnsi" w:cstheme="majorHAnsi"/>
          <w:b w:val="0"/>
          <w:bCs w:val="0"/>
          <w:color w:val="000000" w:themeColor="text1"/>
          <w:sz w:val="22"/>
          <w:szCs w:val="22"/>
          <w:lang w:val="en-GB"/>
        </w:rPr>
        <w:t xml:space="preserve"> to</w:t>
      </w:r>
      <w:r w:rsidRPr="00D33426">
        <w:rPr>
          <w:rFonts w:asciiTheme="majorHAnsi" w:hAnsiTheme="majorHAnsi" w:cstheme="majorHAnsi"/>
          <w:b w:val="0"/>
          <w:bCs w:val="0"/>
          <w:color w:val="000000" w:themeColor="text1"/>
          <w:sz w:val="22"/>
          <w:szCs w:val="22"/>
          <w:lang w:val="en-GB"/>
        </w:rPr>
        <w:t xml:space="preserve"> words in the vari</w:t>
      </w:r>
      <w:r w:rsidR="009C6F4D" w:rsidRPr="00D33426">
        <w:rPr>
          <w:rFonts w:asciiTheme="majorHAnsi" w:hAnsiTheme="majorHAnsi" w:cstheme="majorHAnsi"/>
          <w:b w:val="0"/>
          <w:bCs w:val="0"/>
          <w:color w:val="000000" w:themeColor="text1"/>
          <w:sz w:val="22"/>
          <w:szCs w:val="22"/>
          <w:lang w:val="en-GB"/>
        </w:rPr>
        <w:t>ous documents and then computes</w:t>
      </w:r>
      <w:r w:rsidRPr="00D33426">
        <w:rPr>
          <w:rFonts w:asciiTheme="majorHAnsi" w:hAnsiTheme="majorHAnsi" w:cstheme="majorHAnsi"/>
          <w:b w:val="0"/>
          <w:bCs w:val="0"/>
          <w:color w:val="000000" w:themeColor="text1"/>
          <w:sz w:val="22"/>
          <w:szCs w:val="22"/>
          <w:lang w:val="en-GB"/>
        </w:rPr>
        <w:t xml:space="preserve"> a</w:t>
      </w:r>
      <w:r w:rsidR="00EB1B47" w:rsidRPr="00D33426">
        <w:rPr>
          <w:rFonts w:asciiTheme="majorHAnsi" w:hAnsiTheme="majorHAnsi" w:cstheme="majorHAnsi"/>
          <w:b w:val="0"/>
          <w:bCs w:val="0"/>
          <w:color w:val="000000" w:themeColor="text1"/>
          <w:sz w:val="22"/>
          <w:szCs w:val="22"/>
          <w:lang w:val="en-GB"/>
        </w:rPr>
        <w:t xml:space="preserve">n average </w:t>
      </w:r>
      <w:r w:rsidRPr="00D33426">
        <w:rPr>
          <w:rFonts w:asciiTheme="majorHAnsi" w:hAnsiTheme="majorHAnsi" w:cstheme="majorHAnsi"/>
          <w:b w:val="0"/>
          <w:bCs w:val="0"/>
          <w:color w:val="000000" w:themeColor="text1"/>
          <w:sz w:val="22"/>
          <w:szCs w:val="22"/>
          <w:lang w:val="en-GB"/>
        </w:rPr>
        <w:t>sentiment score</w:t>
      </w:r>
      <w:r w:rsidR="004E1E96" w:rsidRPr="00D33426">
        <w:rPr>
          <w:rFonts w:asciiTheme="majorHAnsi" w:hAnsiTheme="majorHAnsi" w:cstheme="majorHAnsi"/>
          <w:b w:val="0"/>
          <w:bCs w:val="0"/>
          <w:color w:val="000000" w:themeColor="text1"/>
          <w:sz w:val="22"/>
          <w:szCs w:val="22"/>
          <w:lang w:val="en-GB"/>
        </w:rPr>
        <w:t xml:space="preserve"> </w:t>
      </w:r>
      <w:r w:rsidR="009C6F4D" w:rsidRPr="00D33426">
        <w:rPr>
          <w:rFonts w:asciiTheme="majorHAnsi" w:hAnsiTheme="majorHAnsi" w:cstheme="majorHAnsi"/>
          <w:b w:val="0"/>
          <w:bCs w:val="0"/>
          <w:color w:val="000000" w:themeColor="text1"/>
          <w:sz w:val="22"/>
          <w:szCs w:val="22"/>
          <w:lang w:val="en-GB"/>
        </w:rPr>
        <w:t>for</w:t>
      </w:r>
      <w:r w:rsidR="00EB1B47" w:rsidRPr="00D33426">
        <w:rPr>
          <w:rFonts w:asciiTheme="majorHAnsi" w:hAnsiTheme="majorHAnsi" w:cstheme="majorHAnsi"/>
          <w:b w:val="0"/>
          <w:bCs w:val="0"/>
          <w:color w:val="000000" w:themeColor="text1"/>
          <w:sz w:val="22"/>
          <w:szCs w:val="22"/>
          <w:lang w:val="en-GB"/>
        </w:rPr>
        <w:t xml:space="preserve"> each document</w:t>
      </w:r>
      <w:r w:rsidR="004E1E96" w:rsidRPr="00D33426">
        <w:rPr>
          <w:rFonts w:asciiTheme="majorHAnsi" w:hAnsiTheme="majorHAnsi" w:cstheme="majorHAnsi"/>
          <w:b w:val="0"/>
          <w:bCs w:val="0"/>
          <w:color w:val="000000" w:themeColor="text1"/>
          <w:sz w:val="22"/>
          <w:szCs w:val="22"/>
          <w:lang w:val="en-GB"/>
        </w:rPr>
        <w:t>.</w:t>
      </w:r>
    </w:p>
    <w:p w14:paraId="467E2049" w14:textId="37AB3CC4" w:rsidR="0045316E" w:rsidRPr="00D33426" w:rsidRDefault="0035442D"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Observing sentiment by party throughout the years</w:t>
      </w:r>
      <w:r w:rsidR="00F67AF0" w:rsidRPr="00D33426">
        <w:rPr>
          <w:rFonts w:asciiTheme="majorHAnsi" w:hAnsiTheme="majorHAnsi" w:cstheme="majorHAnsi"/>
          <w:b w:val="0"/>
          <w:bCs w:val="0"/>
          <w:color w:val="000000" w:themeColor="text1"/>
          <w:sz w:val="22"/>
          <w:szCs w:val="22"/>
          <w:lang w:val="en-GB"/>
        </w:rPr>
        <w:t xml:space="preserve"> presents</w:t>
      </w:r>
      <w:r w:rsidRPr="00D33426">
        <w:rPr>
          <w:rFonts w:asciiTheme="majorHAnsi" w:hAnsiTheme="majorHAnsi" w:cstheme="majorHAnsi"/>
          <w:b w:val="0"/>
          <w:bCs w:val="0"/>
          <w:color w:val="000000" w:themeColor="text1"/>
          <w:sz w:val="22"/>
          <w:szCs w:val="22"/>
          <w:lang w:val="en-GB"/>
        </w:rPr>
        <w:t xml:space="preserve"> several trends</w:t>
      </w:r>
      <w:r w:rsidR="00F67AF0" w:rsidRPr="00D33426">
        <w:rPr>
          <w:rFonts w:asciiTheme="majorHAnsi" w:hAnsiTheme="majorHAnsi" w:cstheme="majorHAnsi"/>
          <w:b w:val="0"/>
          <w:bCs w:val="0"/>
          <w:color w:val="000000" w:themeColor="text1"/>
          <w:sz w:val="22"/>
          <w:szCs w:val="22"/>
          <w:lang w:val="en-GB"/>
        </w:rPr>
        <w:t xml:space="preserve"> that</w:t>
      </w:r>
      <w:r w:rsidRPr="00D33426">
        <w:rPr>
          <w:rFonts w:asciiTheme="majorHAnsi" w:hAnsiTheme="majorHAnsi" w:cstheme="majorHAnsi"/>
          <w:b w:val="0"/>
          <w:bCs w:val="0"/>
          <w:color w:val="000000" w:themeColor="text1"/>
          <w:sz w:val="22"/>
          <w:szCs w:val="22"/>
          <w:lang w:val="en-GB"/>
        </w:rPr>
        <w:t xml:space="preserve"> are worth mentioning. Interestingly, the Conservative party exhibits an overall more positive sentiment </w:t>
      </w:r>
      <w:r w:rsidR="000D4E2E" w:rsidRPr="00D33426">
        <w:rPr>
          <w:rFonts w:asciiTheme="majorHAnsi" w:hAnsiTheme="majorHAnsi" w:cstheme="majorHAnsi"/>
          <w:b w:val="0"/>
          <w:bCs w:val="0"/>
          <w:color w:val="000000" w:themeColor="text1"/>
          <w:sz w:val="22"/>
          <w:szCs w:val="22"/>
          <w:lang w:val="en-GB"/>
        </w:rPr>
        <w:t>that increases gradually over the years compared to</w:t>
      </w:r>
      <w:r w:rsidRPr="00D33426">
        <w:rPr>
          <w:rFonts w:asciiTheme="majorHAnsi" w:hAnsiTheme="majorHAnsi" w:cstheme="majorHAnsi"/>
          <w:b w:val="0"/>
          <w:bCs w:val="0"/>
          <w:color w:val="000000" w:themeColor="text1"/>
          <w:sz w:val="22"/>
          <w:szCs w:val="22"/>
          <w:lang w:val="en-GB"/>
        </w:rPr>
        <w:t xml:space="preserve"> the Labour party.</w:t>
      </w:r>
      <w:r w:rsidR="00A8722C" w:rsidRPr="00D33426">
        <w:rPr>
          <w:rFonts w:asciiTheme="majorHAnsi" w:hAnsiTheme="majorHAnsi" w:cstheme="majorHAnsi"/>
          <w:b w:val="0"/>
          <w:bCs w:val="0"/>
          <w:color w:val="000000" w:themeColor="text1"/>
          <w:sz w:val="22"/>
          <w:szCs w:val="22"/>
          <w:lang w:val="en-GB"/>
        </w:rPr>
        <w:t xml:space="preserve"> </w:t>
      </w:r>
      <w:r w:rsidR="0045316E" w:rsidRPr="00D33426">
        <w:rPr>
          <w:rFonts w:asciiTheme="majorHAnsi" w:hAnsiTheme="majorHAnsi" w:cstheme="majorHAnsi"/>
          <w:b w:val="0"/>
          <w:bCs w:val="0"/>
          <w:color w:val="000000" w:themeColor="text1"/>
          <w:sz w:val="22"/>
          <w:szCs w:val="22"/>
          <w:lang w:val="en-GB"/>
        </w:rPr>
        <w:t>Further, the Liberal democratic party (</w:t>
      </w:r>
      <w:proofErr w:type="spellStart"/>
      <w:r w:rsidR="0045316E" w:rsidRPr="00D33426">
        <w:rPr>
          <w:rFonts w:asciiTheme="majorHAnsi" w:hAnsiTheme="majorHAnsi" w:cstheme="majorHAnsi"/>
          <w:b w:val="0"/>
          <w:bCs w:val="0"/>
          <w:color w:val="000000" w:themeColor="text1"/>
          <w:sz w:val="22"/>
          <w:szCs w:val="22"/>
          <w:lang w:val="en-GB"/>
        </w:rPr>
        <w:t>LibDem</w:t>
      </w:r>
      <w:proofErr w:type="spellEnd"/>
      <w:r w:rsidR="0045316E" w:rsidRPr="00D33426">
        <w:rPr>
          <w:rFonts w:asciiTheme="majorHAnsi" w:hAnsiTheme="majorHAnsi" w:cstheme="majorHAnsi"/>
          <w:b w:val="0"/>
          <w:bCs w:val="0"/>
          <w:color w:val="000000" w:themeColor="text1"/>
          <w:sz w:val="22"/>
          <w:szCs w:val="22"/>
          <w:lang w:val="en-GB"/>
        </w:rPr>
        <w:t>), the Scottish National Party (SNP) and the Democratic Unionist Party (DUP) exhibit a more fluctuating sentiment toward immigration related topics. Specifically, before the general election, both SNP and DUP had more negative sentiment toward immigration.</w:t>
      </w:r>
    </w:p>
    <w:p w14:paraId="6EE59541" w14:textId="4C169A66" w:rsidR="0035442D" w:rsidRPr="00D33426" w:rsidRDefault="00A8722C" w:rsidP="0045316E">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The</w:t>
      </w:r>
      <w:r w:rsidR="0045316E" w:rsidRPr="00D33426">
        <w:rPr>
          <w:rFonts w:asciiTheme="majorHAnsi" w:hAnsiTheme="majorHAnsi" w:cstheme="majorHAnsi"/>
          <w:b w:val="0"/>
          <w:bCs w:val="0"/>
          <w:color w:val="000000" w:themeColor="text1"/>
          <w:sz w:val="22"/>
          <w:szCs w:val="22"/>
          <w:lang w:val="en-GB"/>
        </w:rPr>
        <w:t>re is a</w:t>
      </w:r>
      <w:r w:rsidRPr="00D33426">
        <w:rPr>
          <w:rFonts w:asciiTheme="majorHAnsi" w:hAnsiTheme="majorHAnsi" w:cstheme="majorHAnsi"/>
          <w:b w:val="0"/>
          <w:bCs w:val="0"/>
          <w:color w:val="000000" w:themeColor="text1"/>
          <w:sz w:val="22"/>
          <w:szCs w:val="22"/>
          <w:lang w:val="en-GB"/>
        </w:rPr>
        <w:t xml:space="preserve"> challenge of interpreting </w:t>
      </w:r>
      <w:del w:id="45" w:author="Amir Firestone" w:date="2020-12-20T15:52:00Z">
        <w:r w:rsidRPr="00D33426" w:rsidDel="004838CE">
          <w:rPr>
            <w:rFonts w:asciiTheme="majorHAnsi" w:hAnsiTheme="majorHAnsi" w:cstheme="majorHAnsi"/>
            <w:b w:val="0"/>
            <w:bCs w:val="0"/>
            <w:color w:val="000000" w:themeColor="text1"/>
            <w:sz w:val="22"/>
            <w:szCs w:val="22"/>
            <w:lang w:val="en-GB"/>
          </w:rPr>
          <w:delText xml:space="preserve">these </w:delText>
        </w:r>
      </w:del>
      <w:r w:rsidR="00920586" w:rsidRPr="00D33426">
        <w:rPr>
          <w:rFonts w:asciiTheme="majorHAnsi" w:hAnsiTheme="majorHAnsi" w:cstheme="majorHAnsi"/>
          <w:b w:val="0"/>
          <w:bCs w:val="0"/>
          <w:color w:val="000000" w:themeColor="text1"/>
          <w:sz w:val="22"/>
          <w:szCs w:val="22"/>
          <w:lang w:val="en-GB"/>
        </w:rPr>
        <w:t xml:space="preserve">party-sentiment </w:t>
      </w:r>
      <w:r w:rsidRPr="00D33426">
        <w:rPr>
          <w:rFonts w:asciiTheme="majorHAnsi" w:hAnsiTheme="majorHAnsi" w:cstheme="majorHAnsi"/>
          <w:b w:val="0"/>
          <w:bCs w:val="0"/>
          <w:color w:val="000000" w:themeColor="text1"/>
          <w:sz w:val="22"/>
          <w:szCs w:val="22"/>
          <w:lang w:val="en-GB"/>
        </w:rPr>
        <w:t>trends</w:t>
      </w:r>
      <w:r w:rsidR="0045316E" w:rsidRPr="00D33426">
        <w:rPr>
          <w:rFonts w:asciiTheme="majorHAnsi" w:hAnsiTheme="majorHAnsi" w:cstheme="majorHAnsi"/>
          <w:b w:val="0"/>
          <w:bCs w:val="0"/>
          <w:color w:val="000000" w:themeColor="text1"/>
          <w:sz w:val="22"/>
          <w:szCs w:val="22"/>
          <w:lang w:val="en-GB"/>
        </w:rPr>
        <w:t xml:space="preserve"> because the </w:t>
      </w:r>
      <w:r w:rsidRPr="00D33426">
        <w:rPr>
          <w:rFonts w:asciiTheme="majorHAnsi" w:hAnsiTheme="majorHAnsi" w:cstheme="majorHAnsi"/>
          <w:b w:val="0"/>
          <w:bCs w:val="0"/>
          <w:color w:val="000000" w:themeColor="text1"/>
          <w:sz w:val="22"/>
          <w:szCs w:val="22"/>
          <w:lang w:val="en-GB"/>
        </w:rPr>
        <w:t xml:space="preserve">sentiment score </w:t>
      </w:r>
      <w:del w:id="46" w:author="Amir Firestone" w:date="2020-12-20T15:53:00Z">
        <w:r w:rsidRPr="00D33426" w:rsidDel="004838CE">
          <w:rPr>
            <w:rFonts w:asciiTheme="majorHAnsi" w:hAnsiTheme="majorHAnsi" w:cstheme="majorHAnsi"/>
            <w:b w:val="0"/>
            <w:bCs w:val="0"/>
            <w:color w:val="000000" w:themeColor="text1"/>
            <w:sz w:val="22"/>
            <w:szCs w:val="22"/>
            <w:lang w:val="en-GB"/>
          </w:rPr>
          <w:delText>represent</w:delText>
        </w:r>
        <w:r w:rsidR="0045316E" w:rsidRPr="00D33426" w:rsidDel="004838CE">
          <w:rPr>
            <w:rFonts w:asciiTheme="majorHAnsi" w:hAnsiTheme="majorHAnsi" w:cstheme="majorHAnsi"/>
            <w:b w:val="0"/>
            <w:bCs w:val="0"/>
            <w:color w:val="000000" w:themeColor="text1"/>
            <w:sz w:val="22"/>
            <w:szCs w:val="22"/>
            <w:lang w:val="en-GB"/>
          </w:rPr>
          <w:delText>s</w:delText>
        </w:r>
        <w:r w:rsidRPr="00D33426" w:rsidDel="004838CE">
          <w:rPr>
            <w:rFonts w:asciiTheme="majorHAnsi" w:hAnsiTheme="majorHAnsi" w:cstheme="majorHAnsi"/>
            <w:b w:val="0"/>
            <w:bCs w:val="0"/>
            <w:color w:val="000000" w:themeColor="text1"/>
            <w:sz w:val="22"/>
            <w:szCs w:val="22"/>
            <w:lang w:val="en-GB"/>
          </w:rPr>
          <w:delText xml:space="preserve"> </w:delText>
        </w:r>
      </w:del>
      <w:ins w:id="47" w:author="Amir Firestone" w:date="2020-12-20T15:53:00Z">
        <w:r w:rsidR="004838CE">
          <w:rPr>
            <w:rFonts w:asciiTheme="majorHAnsi" w:hAnsiTheme="majorHAnsi" w:cstheme="majorHAnsi"/>
            <w:b w:val="0"/>
            <w:bCs w:val="0"/>
            <w:color w:val="000000" w:themeColor="text1"/>
            <w:sz w:val="22"/>
            <w:szCs w:val="22"/>
            <w:lang w:val="en-GB"/>
          </w:rPr>
          <w:t>combines</w:t>
        </w:r>
        <w:r w:rsidR="004838CE" w:rsidRPr="00D33426">
          <w:rPr>
            <w:rFonts w:asciiTheme="majorHAnsi" w:hAnsiTheme="majorHAnsi" w:cstheme="majorHAnsi"/>
            <w:b w:val="0"/>
            <w:bCs w:val="0"/>
            <w:color w:val="000000" w:themeColor="text1"/>
            <w:sz w:val="22"/>
            <w:szCs w:val="22"/>
            <w:lang w:val="en-GB"/>
          </w:rPr>
          <w:t xml:space="preserve"> </w:t>
        </w:r>
      </w:ins>
      <w:r w:rsidR="0045316E" w:rsidRPr="00D33426">
        <w:rPr>
          <w:rFonts w:asciiTheme="majorHAnsi" w:hAnsiTheme="majorHAnsi" w:cstheme="majorHAnsi"/>
          <w:b w:val="0"/>
          <w:bCs w:val="0"/>
          <w:color w:val="000000" w:themeColor="text1"/>
          <w:sz w:val="22"/>
          <w:szCs w:val="22"/>
          <w:lang w:val="en-GB"/>
        </w:rPr>
        <w:t xml:space="preserve">both </w:t>
      </w:r>
      <w:ins w:id="48" w:author="Amir Firestone" w:date="2020-12-20T15:53:00Z">
        <w:r w:rsidR="004838CE">
          <w:rPr>
            <w:rFonts w:asciiTheme="majorHAnsi" w:hAnsiTheme="majorHAnsi" w:cstheme="majorHAnsi"/>
            <w:b w:val="0"/>
            <w:bCs w:val="0"/>
            <w:color w:val="000000" w:themeColor="text1"/>
            <w:sz w:val="22"/>
            <w:szCs w:val="22"/>
            <w:lang w:val="en-GB"/>
          </w:rPr>
          <w:t xml:space="preserve">the </w:t>
        </w:r>
      </w:ins>
      <w:r w:rsidRPr="00D33426">
        <w:rPr>
          <w:rFonts w:asciiTheme="majorHAnsi" w:hAnsiTheme="majorHAnsi" w:cstheme="majorHAnsi"/>
          <w:b w:val="0"/>
          <w:bCs w:val="0"/>
          <w:color w:val="000000" w:themeColor="text1"/>
          <w:sz w:val="22"/>
          <w:szCs w:val="22"/>
          <w:lang w:val="en-GB"/>
        </w:rPr>
        <w:t xml:space="preserve">sentiment </w:t>
      </w:r>
      <w:ins w:id="49" w:author="Amir Firestone" w:date="2020-12-20T15:52:00Z">
        <w:r w:rsidR="004838CE">
          <w:rPr>
            <w:rFonts w:asciiTheme="majorHAnsi" w:hAnsiTheme="majorHAnsi" w:cstheme="majorHAnsi"/>
            <w:b w:val="0"/>
            <w:bCs w:val="0"/>
            <w:color w:val="000000" w:themeColor="text1"/>
            <w:sz w:val="22"/>
            <w:szCs w:val="22"/>
            <w:lang w:val="en-GB"/>
          </w:rPr>
          <w:t xml:space="preserve">associated </w:t>
        </w:r>
      </w:ins>
      <w:ins w:id="50" w:author="Amir Firestone" w:date="2020-12-20T15:53:00Z">
        <w:r w:rsidR="004838CE">
          <w:rPr>
            <w:rFonts w:asciiTheme="majorHAnsi" w:hAnsiTheme="majorHAnsi" w:cstheme="majorHAnsi"/>
            <w:b w:val="0"/>
            <w:bCs w:val="0"/>
            <w:color w:val="000000" w:themeColor="text1"/>
            <w:sz w:val="22"/>
            <w:szCs w:val="22"/>
            <w:lang w:val="en-GB"/>
          </w:rPr>
          <w:t xml:space="preserve">with the </w:t>
        </w:r>
      </w:ins>
      <w:del w:id="51" w:author="Amir Firestone" w:date="2020-12-20T15:53:00Z">
        <w:r w:rsidRPr="00D33426" w:rsidDel="004838CE">
          <w:rPr>
            <w:rFonts w:asciiTheme="majorHAnsi" w:hAnsiTheme="majorHAnsi" w:cstheme="majorHAnsi"/>
            <w:b w:val="0"/>
            <w:bCs w:val="0"/>
            <w:color w:val="000000" w:themeColor="text1"/>
            <w:sz w:val="22"/>
            <w:szCs w:val="22"/>
            <w:lang w:val="en-GB"/>
          </w:rPr>
          <w:delText xml:space="preserve">towards the </w:delText>
        </w:r>
      </w:del>
      <w:r w:rsidRPr="00D33426">
        <w:rPr>
          <w:rFonts w:asciiTheme="majorHAnsi" w:hAnsiTheme="majorHAnsi" w:cstheme="majorHAnsi"/>
          <w:b w:val="0"/>
          <w:bCs w:val="0"/>
          <w:color w:val="000000" w:themeColor="text1"/>
          <w:sz w:val="22"/>
          <w:szCs w:val="22"/>
          <w:lang w:val="en-GB"/>
        </w:rPr>
        <w:t>subject</w:t>
      </w:r>
      <w:ins w:id="52" w:author="Amir Firestone" w:date="2020-12-20T15:53:00Z">
        <w:r w:rsidR="004838CE">
          <w:rPr>
            <w:rFonts w:asciiTheme="majorHAnsi" w:hAnsiTheme="majorHAnsi" w:cstheme="majorHAnsi"/>
            <w:b w:val="0"/>
            <w:bCs w:val="0"/>
            <w:color w:val="000000" w:themeColor="text1"/>
            <w:sz w:val="22"/>
            <w:szCs w:val="22"/>
            <w:lang w:val="en-GB"/>
          </w:rPr>
          <w:t>s</w:t>
        </w:r>
      </w:ins>
      <w:r w:rsidRPr="00D33426">
        <w:rPr>
          <w:rFonts w:asciiTheme="majorHAnsi" w:hAnsiTheme="majorHAnsi" w:cstheme="majorHAnsi"/>
          <w:b w:val="0"/>
          <w:bCs w:val="0"/>
          <w:color w:val="000000" w:themeColor="text1"/>
          <w:sz w:val="22"/>
          <w:szCs w:val="22"/>
          <w:lang w:val="en-GB"/>
        </w:rPr>
        <w:t xml:space="preserve"> of these debates</w:t>
      </w:r>
      <w:ins w:id="53" w:author="Amir Firestone" w:date="2020-12-20T15:53:00Z">
        <w:r w:rsidR="004838CE">
          <w:rPr>
            <w:rFonts w:asciiTheme="majorHAnsi" w:hAnsiTheme="majorHAnsi" w:cstheme="majorHAnsi"/>
            <w:b w:val="0"/>
            <w:bCs w:val="0"/>
            <w:color w:val="000000" w:themeColor="text1"/>
            <w:sz w:val="22"/>
            <w:szCs w:val="22"/>
            <w:lang w:val="en-GB"/>
          </w:rPr>
          <w:t xml:space="preserve"> as well as the words used</w:t>
        </w:r>
      </w:ins>
      <w:ins w:id="54" w:author="Amir Firestone" w:date="2020-12-20T15:54:00Z">
        <w:r w:rsidR="002F42F7">
          <w:rPr>
            <w:rFonts w:asciiTheme="majorHAnsi" w:hAnsiTheme="majorHAnsi" w:cstheme="majorHAnsi"/>
            <w:b w:val="0"/>
            <w:bCs w:val="0"/>
            <w:color w:val="000000" w:themeColor="text1"/>
            <w:sz w:val="22"/>
            <w:szCs w:val="22"/>
            <w:lang w:val="en-GB"/>
          </w:rPr>
          <w:t xml:space="preserve"> to present attitudes on these subjects.</w:t>
        </w:r>
      </w:ins>
      <w:ins w:id="55" w:author="Amir Firestone" w:date="2020-12-20T15:57:00Z">
        <w:r w:rsidR="002F42F7">
          <w:rPr>
            <w:rFonts w:asciiTheme="majorHAnsi" w:hAnsiTheme="majorHAnsi" w:cstheme="majorHAnsi"/>
            <w:b w:val="0"/>
            <w:bCs w:val="0"/>
            <w:color w:val="000000" w:themeColor="text1"/>
            <w:sz w:val="22"/>
            <w:szCs w:val="22"/>
            <w:lang w:val="en-GB"/>
          </w:rPr>
          <w:t xml:space="preserve"> For example,</w:t>
        </w:r>
      </w:ins>
      <w:del w:id="56" w:author="Amir Firestone" w:date="2020-12-20T15:54:00Z">
        <w:r w:rsidRPr="00D33426" w:rsidDel="002F42F7">
          <w:rPr>
            <w:rFonts w:asciiTheme="majorHAnsi" w:hAnsiTheme="majorHAnsi" w:cstheme="majorHAnsi"/>
            <w:b w:val="0"/>
            <w:bCs w:val="0"/>
            <w:color w:val="000000" w:themeColor="text1"/>
            <w:sz w:val="22"/>
            <w:szCs w:val="22"/>
            <w:lang w:val="en-GB"/>
          </w:rPr>
          <w:delText xml:space="preserve"> </w:delText>
        </w:r>
      </w:del>
      <w:del w:id="57" w:author="Amir Firestone" w:date="2020-12-20T15:57:00Z">
        <w:r w:rsidRPr="00D33426" w:rsidDel="002F42F7">
          <w:rPr>
            <w:rFonts w:asciiTheme="majorHAnsi" w:hAnsiTheme="majorHAnsi" w:cstheme="majorHAnsi"/>
            <w:b w:val="0"/>
            <w:bCs w:val="0"/>
            <w:color w:val="000000" w:themeColor="text1"/>
            <w:sz w:val="22"/>
            <w:szCs w:val="22"/>
            <w:lang w:val="en-GB"/>
          </w:rPr>
          <w:delText xml:space="preserve">(e.g. </w:delText>
        </w:r>
      </w:del>
      <w:ins w:id="58" w:author="Amir Firestone" w:date="2020-12-20T15:57:00Z">
        <w:r w:rsidR="002F42F7">
          <w:rPr>
            <w:rFonts w:asciiTheme="majorHAnsi" w:hAnsiTheme="majorHAnsi" w:cstheme="majorHAnsi"/>
            <w:b w:val="0"/>
            <w:bCs w:val="0"/>
            <w:color w:val="000000" w:themeColor="text1"/>
            <w:sz w:val="22"/>
            <w:szCs w:val="22"/>
            <w:lang w:val="en-GB"/>
          </w:rPr>
          <w:t xml:space="preserve"> </w:t>
        </w:r>
      </w:ins>
      <w:ins w:id="59" w:author="Amir Firestone" w:date="2020-12-20T15:55:00Z">
        <w:r w:rsidR="002F42F7">
          <w:rPr>
            <w:rFonts w:asciiTheme="majorHAnsi" w:hAnsiTheme="majorHAnsi" w:cstheme="majorHAnsi"/>
            <w:b w:val="0"/>
            <w:bCs w:val="0"/>
            <w:color w:val="000000" w:themeColor="text1"/>
            <w:sz w:val="22"/>
            <w:szCs w:val="22"/>
            <w:lang w:val="en-GB"/>
          </w:rPr>
          <w:t xml:space="preserve">an MP who is </w:t>
        </w:r>
      </w:ins>
      <w:ins w:id="60" w:author="Amir Firestone" w:date="2020-12-20T15:56:00Z">
        <w:r w:rsidR="002F42F7">
          <w:rPr>
            <w:rFonts w:asciiTheme="majorHAnsi" w:hAnsiTheme="majorHAnsi" w:cstheme="majorHAnsi"/>
            <w:b w:val="0"/>
            <w:bCs w:val="0"/>
            <w:color w:val="000000" w:themeColor="text1"/>
            <w:sz w:val="22"/>
            <w:szCs w:val="22"/>
            <w:lang w:val="en-GB"/>
          </w:rPr>
          <w:t>supportive of helping victims of human trafficking may mention phrases, such as human trafficking, which are associated with negative sentiment</w:t>
        </w:r>
      </w:ins>
      <w:ins w:id="61" w:author="Amir Firestone" w:date="2020-12-20T15:57:00Z">
        <w:r w:rsidR="002F42F7">
          <w:rPr>
            <w:rFonts w:asciiTheme="majorHAnsi" w:hAnsiTheme="majorHAnsi" w:cstheme="majorHAnsi"/>
            <w:b w:val="0"/>
            <w:bCs w:val="0"/>
            <w:color w:val="000000" w:themeColor="text1"/>
            <w:sz w:val="22"/>
            <w:szCs w:val="22"/>
            <w:lang w:val="en-GB"/>
          </w:rPr>
          <w:t>.</w:t>
        </w:r>
      </w:ins>
      <w:ins w:id="62" w:author="Amir Firestone" w:date="2020-12-20T15:55:00Z">
        <w:r w:rsidR="002F42F7">
          <w:rPr>
            <w:rFonts w:asciiTheme="majorHAnsi" w:hAnsiTheme="majorHAnsi" w:cstheme="majorHAnsi"/>
            <w:b w:val="0"/>
            <w:bCs w:val="0"/>
            <w:color w:val="000000" w:themeColor="text1"/>
            <w:sz w:val="22"/>
            <w:szCs w:val="22"/>
            <w:lang w:val="en-GB"/>
          </w:rPr>
          <w:t xml:space="preserve"> </w:t>
        </w:r>
      </w:ins>
      <w:del w:id="63" w:author="Amir Firestone" w:date="2020-12-20T15:57:00Z">
        <w:r w:rsidRPr="00D33426" w:rsidDel="002F42F7">
          <w:rPr>
            <w:rFonts w:asciiTheme="majorHAnsi" w:hAnsiTheme="majorHAnsi" w:cstheme="majorHAnsi"/>
            <w:b w:val="0"/>
            <w:bCs w:val="0"/>
            <w:color w:val="000000" w:themeColor="text1"/>
            <w:sz w:val="22"/>
            <w:szCs w:val="22"/>
            <w:lang w:val="en-GB"/>
          </w:rPr>
          <w:delText xml:space="preserve">for conservatives’ economic migration is usually less contested than humanitarian migration), and, it may </w:delText>
        </w:r>
        <w:r w:rsidR="0045316E" w:rsidRPr="00D33426" w:rsidDel="002F42F7">
          <w:rPr>
            <w:rFonts w:asciiTheme="majorHAnsi" w:hAnsiTheme="majorHAnsi" w:cstheme="majorHAnsi"/>
            <w:b w:val="0"/>
            <w:bCs w:val="0"/>
            <w:color w:val="000000" w:themeColor="text1"/>
            <w:sz w:val="22"/>
            <w:szCs w:val="22"/>
            <w:lang w:val="en-GB"/>
          </w:rPr>
          <w:delText xml:space="preserve">also capture </w:delText>
        </w:r>
        <w:r w:rsidRPr="00D33426" w:rsidDel="002F42F7">
          <w:rPr>
            <w:rFonts w:asciiTheme="majorHAnsi" w:hAnsiTheme="majorHAnsi" w:cstheme="majorHAnsi"/>
            <w:b w:val="0"/>
            <w:bCs w:val="0"/>
            <w:color w:val="000000" w:themeColor="text1"/>
            <w:sz w:val="22"/>
            <w:szCs w:val="22"/>
            <w:lang w:val="en-GB"/>
          </w:rPr>
          <w:delText>how parties perceive immigration.</w:delText>
        </w:r>
        <w:r w:rsidR="0045316E" w:rsidRPr="00D33426" w:rsidDel="002F42F7">
          <w:rPr>
            <w:rFonts w:asciiTheme="majorHAnsi" w:hAnsiTheme="majorHAnsi" w:cstheme="majorHAnsi"/>
            <w:b w:val="0"/>
            <w:bCs w:val="0"/>
            <w:color w:val="000000" w:themeColor="text1"/>
            <w:sz w:val="22"/>
            <w:szCs w:val="22"/>
            <w:lang w:val="en-GB"/>
          </w:rPr>
          <w:delText xml:space="preserve"> </w:delText>
        </w:r>
      </w:del>
      <w:ins w:id="64" w:author="Amir Firestone" w:date="2020-12-20T15:58:00Z">
        <w:r w:rsidR="002F42F7">
          <w:rPr>
            <w:rFonts w:asciiTheme="majorHAnsi" w:hAnsiTheme="majorHAnsi" w:cstheme="majorHAnsi"/>
            <w:b w:val="0"/>
            <w:bCs w:val="0"/>
            <w:color w:val="000000" w:themeColor="text1"/>
            <w:sz w:val="22"/>
            <w:szCs w:val="22"/>
            <w:lang w:val="en-GB"/>
          </w:rPr>
          <w:t>This presents a key challenge for interpretation of sentiment, as it is important to</w:t>
        </w:r>
      </w:ins>
      <w:del w:id="65" w:author="Amir Firestone" w:date="2020-12-20T15:57:00Z">
        <w:r w:rsidR="0045316E" w:rsidRPr="00D33426" w:rsidDel="002F42F7">
          <w:rPr>
            <w:rFonts w:asciiTheme="majorHAnsi" w:hAnsiTheme="majorHAnsi" w:cstheme="majorHAnsi"/>
            <w:b w:val="0"/>
            <w:bCs w:val="0"/>
            <w:color w:val="000000" w:themeColor="text1"/>
            <w:sz w:val="22"/>
            <w:szCs w:val="22"/>
            <w:lang w:val="en-GB"/>
          </w:rPr>
          <w:delText>To</w:delText>
        </w:r>
      </w:del>
      <w:r w:rsidR="0045316E" w:rsidRPr="00D33426">
        <w:rPr>
          <w:rFonts w:asciiTheme="majorHAnsi" w:hAnsiTheme="majorHAnsi" w:cstheme="majorHAnsi"/>
          <w:b w:val="0"/>
          <w:bCs w:val="0"/>
          <w:color w:val="000000" w:themeColor="text1"/>
          <w:sz w:val="22"/>
          <w:szCs w:val="22"/>
          <w:lang w:val="en-GB"/>
        </w:rPr>
        <w:t xml:space="preserve"> disentangle these effects</w:t>
      </w:r>
      <w:ins w:id="66" w:author="Amir Firestone" w:date="2020-12-20T15:59:00Z">
        <w:r w:rsidR="002F42F7">
          <w:rPr>
            <w:rFonts w:asciiTheme="majorHAnsi" w:hAnsiTheme="majorHAnsi" w:cstheme="majorHAnsi"/>
            <w:b w:val="0"/>
            <w:bCs w:val="0"/>
            <w:color w:val="000000" w:themeColor="text1"/>
            <w:sz w:val="22"/>
            <w:szCs w:val="22"/>
            <w:lang w:val="en-GB"/>
          </w:rPr>
          <w:t>.</w:t>
        </w:r>
      </w:ins>
      <w:del w:id="67" w:author="Amir Firestone" w:date="2020-12-20T15:58:00Z">
        <w:r w:rsidR="0045316E" w:rsidRPr="00D33426" w:rsidDel="002F42F7">
          <w:rPr>
            <w:rFonts w:asciiTheme="majorHAnsi" w:hAnsiTheme="majorHAnsi" w:cstheme="majorHAnsi"/>
            <w:b w:val="0"/>
            <w:bCs w:val="0"/>
            <w:color w:val="000000" w:themeColor="text1"/>
            <w:sz w:val="22"/>
            <w:szCs w:val="22"/>
            <w:lang w:val="en-GB"/>
          </w:rPr>
          <w:delText xml:space="preserve">, that may be contradictory, further analysis is required. Nevertheless, from this analysis is possible </w:delText>
        </w:r>
        <w:commentRangeStart w:id="68"/>
        <w:r w:rsidR="0045316E" w:rsidRPr="00D33426" w:rsidDel="002F42F7">
          <w:rPr>
            <w:rFonts w:asciiTheme="majorHAnsi" w:hAnsiTheme="majorHAnsi" w:cstheme="majorHAnsi"/>
            <w:b w:val="0"/>
            <w:bCs w:val="0"/>
            <w:color w:val="000000" w:themeColor="text1"/>
            <w:sz w:val="22"/>
            <w:szCs w:val="22"/>
            <w:lang w:val="en-GB"/>
          </w:rPr>
          <w:delText xml:space="preserve">to </w:delText>
        </w:r>
        <w:r w:rsidRPr="00D33426" w:rsidDel="002F42F7">
          <w:rPr>
            <w:rFonts w:asciiTheme="majorHAnsi" w:hAnsiTheme="majorHAnsi" w:cstheme="majorHAnsi"/>
            <w:b w:val="0"/>
            <w:bCs w:val="0"/>
            <w:color w:val="000000" w:themeColor="text1"/>
            <w:sz w:val="22"/>
            <w:szCs w:val="22"/>
            <w:lang w:val="en-GB"/>
          </w:rPr>
          <w:delText xml:space="preserve">  </w:delText>
        </w:r>
        <w:commentRangeEnd w:id="68"/>
        <w:r w:rsidR="0045316E" w:rsidRPr="00D33426" w:rsidDel="002F42F7">
          <w:rPr>
            <w:rStyle w:val="CommentReference"/>
            <w:b w:val="0"/>
            <w:bCs w:val="0"/>
            <w:sz w:val="22"/>
            <w:szCs w:val="22"/>
          </w:rPr>
          <w:commentReference w:id="68"/>
        </w:r>
      </w:del>
    </w:p>
    <w:p w14:paraId="6AE4317C" w14:textId="77777777" w:rsidR="007E6D18" w:rsidRPr="00D33426" w:rsidRDefault="007E6D18" w:rsidP="003D10A2">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p>
    <w:p w14:paraId="081053C8" w14:textId="7711C2E9" w:rsidR="005A016C" w:rsidRPr="00D33426" w:rsidRDefault="005A016C" w:rsidP="005A016C">
      <w:pPr>
        <w:pStyle w:val="NormalWeb"/>
        <w:shd w:val="clear" w:color="auto" w:fill="FFFFFF"/>
        <w:spacing w:before="0" w:beforeAutospacing="0" w:after="150" w:afterAutospacing="0" w:line="276" w:lineRule="auto"/>
        <w:rPr>
          <w:rStyle w:val="Emphasis"/>
          <w:rFonts w:asciiTheme="majorHAnsi" w:hAnsiTheme="majorHAnsi" w:cstheme="majorHAnsi"/>
          <w:color w:val="000000" w:themeColor="text1"/>
          <w:sz w:val="22"/>
          <w:szCs w:val="22"/>
          <w:lang w:val="en-GB"/>
        </w:rPr>
      </w:pPr>
      <w:r w:rsidRPr="00D33426">
        <w:rPr>
          <w:rStyle w:val="Emphasis"/>
          <w:rFonts w:asciiTheme="majorHAnsi" w:hAnsiTheme="majorHAnsi" w:cstheme="majorHAnsi"/>
          <w:color w:val="000000" w:themeColor="text1"/>
          <w:sz w:val="22"/>
          <w:szCs w:val="22"/>
          <w:lang w:val="en-GB"/>
        </w:rPr>
        <w:t>Graph: Sentiment by party</w:t>
      </w:r>
    </w:p>
    <w:p w14:paraId="3E503C4F" w14:textId="523B3927" w:rsidR="004660AF" w:rsidRPr="00D33426" w:rsidRDefault="004660AF" w:rsidP="005A016C">
      <w:pPr>
        <w:pStyle w:val="NormalWeb"/>
        <w:shd w:val="clear" w:color="auto" w:fill="FFFFFF"/>
        <w:spacing w:before="0" w:beforeAutospacing="0" w:after="150" w:afterAutospacing="0"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50C63A3" wp14:editId="7ADD479C">
            <wp:extent cx="3076575" cy="21614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3876" cy="2173602"/>
                    </a:xfrm>
                    <a:prstGeom prst="rect">
                      <a:avLst/>
                    </a:prstGeom>
                  </pic:spPr>
                </pic:pic>
              </a:graphicData>
            </a:graphic>
          </wp:inline>
        </w:drawing>
      </w:r>
    </w:p>
    <w:p w14:paraId="41E80D1B" w14:textId="68635E92" w:rsidR="005A016C" w:rsidRPr="00D33426" w:rsidRDefault="004660AF" w:rsidP="005A016C">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4.1</w:t>
      </w:r>
      <w:r w:rsidR="005A016C" w:rsidRPr="00D33426">
        <w:rPr>
          <w:rFonts w:asciiTheme="majorHAnsi" w:hAnsiTheme="majorHAnsi" w:cstheme="majorHAnsi"/>
          <w:b w:val="0"/>
          <w:bCs w:val="0"/>
          <w:color w:val="000000" w:themeColor="text1"/>
          <w:sz w:val="22"/>
          <w:szCs w:val="22"/>
          <w:lang w:val="en-GB"/>
        </w:rPr>
        <w:t>. Sentiment in</w:t>
      </w:r>
      <w:r w:rsidRPr="00D33426">
        <w:rPr>
          <w:rFonts w:asciiTheme="majorHAnsi" w:hAnsiTheme="majorHAnsi" w:cstheme="majorHAnsi"/>
          <w:b w:val="0"/>
          <w:bCs w:val="0"/>
          <w:color w:val="000000" w:themeColor="text1"/>
          <w:sz w:val="22"/>
          <w:szCs w:val="22"/>
          <w:lang w:val="en-GB"/>
        </w:rPr>
        <w:t xml:space="preserve"> Keyword-specific context</w:t>
      </w:r>
    </w:p>
    <w:p w14:paraId="1507A367" w14:textId="624189D4" w:rsidR="005A016C" w:rsidRPr="00D33426" w:rsidRDefault="004660AF" w:rsidP="005A016C">
      <w:pPr>
        <w:spacing w:line="276" w:lineRule="auto"/>
        <w:rPr>
          <w:rFonts w:asciiTheme="majorHAnsi" w:hAnsiTheme="majorHAnsi" w:cstheme="majorHAnsi"/>
          <w:color w:val="000000" w:themeColor="text1"/>
          <w:sz w:val="22"/>
          <w:szCs w:val="22"/>
          <w:lang w:val="en-GB"/>
        </w:rPr>
      </w:pPr>
      <w:r w:rsidRPr="00D33426">
        <w:rPr>
          <w:rStyle w:val="Emphasis"/>
          <w:rFonts w:asciiTheme="majorHAnsi" w:hAnsiTheme="majorHAnsi" w:cstheme="majorHAnsi"/>
          <w:noProof/>
          <w:color w:val="000000" w:themeColor="text1"/>
          <w:sz w:val="22"/>
          <w:szCs w:val="22"/>
          <w:lang w:val="en-GB" w:eastAsia="en-GB" w:bidi="ar-SA"/>
        </w:rPr>
        <w:lastRenderedPageBreak/>
        <w:drawing>
          <wp:inline distT="0" distB="0" distL="0" distR="0" wp14:anchorId="328D7009" wp14:editId="74435ADD">
            <wp:extent cx="2562225" cy="18037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9130" cy="1808645"/>
                    </a:xfrm>
                    <a:prstGeom prst="rect">
                      <a:avLst/>
                    </a:prstGeom>
                  </pic:spPr>
                </pic:pic>
              </a:graphicData>
            </a:graphic>
          </wp:inline>
        </w:drawing>
      </w:r>
    </w:p>
    <w:p w14:paraId="3076A846" w14:textId="2EDADF52" w:rsidR="00920586" w:rsidRPr="00D33426" w:rsidRDefault="00920586" w:rsidP="00920586">
      <w:pPr>
        <w:spacing w:line="276" w:lineRule="auto"/>
        <w:rPr>
          <w:rFonts w:asciiTheme="majorHAnsi" w:hAnsiTheme="majorHAnsi" w:cstheme="majorHAnsi"/>
          <w:color w:val="000000" w:themeColor="text1"/>
          <w:sz w:val="22"/>
          <w:szCs w:val="22"/>
        </w:rPr>
      </w:pPr>
      <w:r w:rsidRPr="00D33426">
        <w:rPr>
          <w:rFonts w:asciiTheme="majorHAnsi" w:hAnsiTheme="majorHAnsi" w:cstheme="majorHAnsi"/>
          <w:color w:val="000000" w:themeColor="text1"/>
          <w:sz w:val="22"/>
          <w:szCs w:val="22"/>
          <w:lang w:val="en-GB"/>
        </w:rPr>
        <w:t xml:space="preserve">When breaking down the sentiment all parties had towards the key words, in the moments in which these words are explicitly mentioned, generally we can see that sentiment becomes more positive over time. Further, while sentiment is lowest toward sentences in which the word immigration is mentioned, it is the most positive when refugees are mentioned. </w:t>
      </w:r>
      <w:commentRangeStart w:id="69"/>
      <w:r w:rsidRPr="00D33426">
        <w:rPr>
          <w:rFonts w:asciiTheme="majorHAnsi" w:hAnsiTheme="majorHAnsi" w:cstheme="majorHAnsi"/>
          <w:color w:val="000000" w:themeColor="text1"/>
          <w:sz w:val="22"/>
          <w:szCs w:val="22"/>
          <w:lang w:val="en-GB"/>
        </w:rPr>
        <w:t xml:space="preserve">The increase in positive sentiment in sentences mentioning asylum from the end of 2014 when the immigration crisis emerged and up to the months before Brexit support this argument of humanitarian concern explanation as well. </w:t>
      </w:r>
      <w:r w:rsidR="00E70681" w:rsidRPr="00D33426">
        <w:rPr>
          <w:rFonts w:asciiTheme="majorHAnsi" w:hAnsiTheme="majorHAnsi" w:cstheme="majorHAnsi"/>
          <w:color w:val="000000" w:themeColor="text1"/>
          <w:sz w:val="22"/>
          <w:szCs w:val="22"/>
          <w:lang w:val="en-GB"/>
        </w:rPr>
        <w:t xml:space="preserve"> A speculation as to why is that refugees are mostly those migrants who are at risk and need, meaning that th</w:t>
      </w:r>
      <w:r w:rsidR="00104798" w:rsidRPr="00D33426">
        <w:rPr>
          <w:rFonts w:asciiTheme="majorHAnsi" w:hAnsiTheme="majorHAnsi" w:cstheme="majorHAnsi"/>
          <w:color w:val="000000" w:themeColor="text1"/>
          <w:sz w:val="22"/>
          <w:szCs w:val="22"/>
          <w:lang w:val="en-GB"/>
        </w:rPr>
        <w:t xml:space="preserve">e wish to save those people was more prevalent than the wish to keep borders close. </w:t>
      </w:r>
      <w:commentRangeEnd w:id="69"/>
      <w:r w:rsidR="00104798" w:rsidRPr="00D33426">
        <w:rPr>
          <w:rStyle w:val="CommentReference"/>
          <w:sz w:val="22"/>
          <w:szCs w:val="22"/>
        </w:rPr>
        <w:commentReference w:id="69"/>
      </w:r>
    </w:p>
    <w:p w14:paraId="1C3ECE22" w14:textId="1A40EA77" w:rsidR="00920586" w:rsidRPr="00D33426" w:rsidRDefault="00920586" w:rsidP="00920586">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rPr>
      </w:pPr>
      <w:r w:rsidRPr="00D33426">
        <w:rPr>
          <w:rFonts w:asciiTheme="majorHAnsi" w:hAnsiTheme="majorHAnsi" w:cstheme="majorHAnsi"/>
          <w:b w:val="0"/>
          <w:bCs w:val="0"/>
          <w:color w:val="000000" w:themeColor="text1"/>
          <w:sz w:val="22"/>
          <w:szCs w:val="22"/>
        </w:rPr>
        <w:t xml:space="preserve">To conclude, the sentiment analysis we performed here is limited in that we are not exploring sentiment in relation to a very concrete vote or debate but rather gathering various sentiments toward different discussion and averaging them together. Consequently, we can only interpret our findings in a broad manner. Nevertheless, this analysis provides the reader with a sense of the general affect parties had to immigration related debates. </w:t>
      </w:r>
    </w:p>
    <w:p w14:paraId="304B659E" w14:textId="72395355" w:rsidR="00EC053B" w:rsidRPr="00D33426" w:rsidRDefault="00EC053B" w:rsidP="00EC053B">
      <w:pPr>
        <w:pStyle w:val="Heading2"/>
        <w:shd w:val="clear" w:color="auto" w:fill="FFFFFF"/>
        <w:spacing w:before="300" w:beforeAutospacing="0" w:after="150" w:afterAutospacing="0" w:line="276" w:lineRule="auto"/>
        <w:rPr>
          <w:rFonts w:asciiTheme="majorHAnsi" w:hAnsiTheme="majorHAnsi" w:cstheme="majorHAnsi"/>
          <w:b w:val="0"/>
          <w:bCs w:val="0"/>
          <w:color w:val="000000" w:themeColor="text1"/>
          <w:sz w:val="22"/>
          <w:szCs w:val="22"/>
          <w:lang w:val="en-GB"/>
        </w:rPr>
      </w:pPr>
      <w:r w:rsidRPr="00D33426">
        <w:rPr>
          <w:rFonts w:asciiTheme="majorHAnsi" w:hAnsiTheme="majorHAnsi" w:cstheme="majorHAnsi"/>
          <w:b w:val="0"/>
          <w:bCs w:val="0"/>
          <w:color w:val="000000" w:themeColor="text1"/>
          <w:sz w:val="22"/>
          <w:szCs w:val="22"/>
          <w:lang w:val="en-GB"/>
        </w:rPr>
        <w:t>6. Topical Analysis</w:t>
      </w:r>
    </w:p>
    <w:p w14:paraId="6B3B5D43" w14:textId="01A6C6CE" w:rsidR="001D7738" w:rsidRPr="00D33426" w:rsidRDefault="001B298A" w:rsidP="00FD56D2">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order to</w:t>
      </w:r>
      <w:r w:rsidR="00EC053B" w:rsidRPr="00D33426">
        <w:rPr>
          <w:rFonts w:asciiTheme="majorHAnsi" w:hAnsiTheme="majorHAnsi" w:cstheme="majorHAnsi"/>
          <w:color w:val="000000" w:themeColor="text1"/>
          <w:sz w:val="22"/>
          <w:szCs w:val="22"/>
          <w:lang w:val="en-GB"/>
        </w:rPr>
        <w:t xml:space="preserve"> better understand </w:t>
      </w:r>
      <w:r w:rsidR="00251D4B" w:rsidRPr="00D33426">
        <w:rPr>
          <w:rFonts w:asciiTheme="majorHAnsi" w:hAnsiTheme="majorHAnsi" w:cstheme="majorHAnsi"/>
          <w:color w:val="000000" w:themeColor="text1"/>
          <w:sz w:val="22"/>
          <w:szCs w:val="22"/>
          <w:lang w:val="en-GB"/>
        </w:rPr>
        <w:t>developments</w:t>
      </w:r>
      <w:r w:rsidR="00EC053B" w:rsidRPr="00D33426">
        <w:rPr>
          <w:rFonts w:asciiTheme="majorHAnsi" w:hAnsiTheme="majorHAnsi" w:cstheme="majorHAnsi"/>
          <w:color w:val="000000" w:themeColor="text1"/>
          <w:sz w:val="22"/>
          <w:szCs w:val="22"/>
          <w:lang w:val="en-GB"/>
        </w:rPr>
        <w:t xml:space="preserve"> in migration-related debates</w:t>
      </w:r>
      <w:r w:rsidR="00251D4B" w:rsidRPr="00D33426">
        <w:rPr>
          <w:rFonts w:asciiTheme="majorHAnsi" w:hAnsiTheme="majorHAnsi" w:cstheme="majorHAnsi"/>
          <w:color w:val="000000" w:themeColor="text1"/>
          <w:sz w:val="22"/>
          <w:szCs w:val="22"/>
          <w:lang w:val="en-GB"/>
        </w:rPr>
        <w:t xml:space="preserve"> over time</w:t>
      </w:r>
      <w:r w:rsidR="00EC053B" w:rsidRPr="00D33426">
        <w:rPr>
          <w:rFonts w:asciiTheme="majorHAnsi" w:hAnsiTheme="majorHAnsi" w:cstheme="majorHAnsi"/>
          <w:color w:val="000000" w:themeColor="text1"/>
          <w:sz w:val="22"/>
          <w:szCs w:val="22"/>
          <w:lang w:val="en-GB"/>
        </w:rPr>
        <w:t xml:space="preserve">, </w:t>
      </w:r>
      <w:r w:rsidR="00251D4B" w:rsidRPr="00D33426">
        <w:rPr>
          <w:rFonts w:asciiTheme="majorHAnsi" w:hAnsiTheme="majorHAnsi" w:cstheme="majorHAnsi"/>
          <w:color w:val="000000" w:themeColor="text1"/>
          <w:sz w:val="22"/>
          <w:szCs w:val="22"/>
          <w:lang w:val="en-GB"/>
        </w:rPr>
        <w:t>the different</w:t>
      </w:r>
      <w:r w:rsidR="00EC053B" w:rsidRPr="00D33426">
        <w:rPr>
          <w:rFonts w:asciiTheme="majorHAnsi" w:hAnsiTheme="majorHAnsi" w:cstheme="majorHAnsi"/>
          <w:color w:val="000000" w:themeColor="text1"/>
          <w:sz w:val="22"/>
          <w:szCs w:val="22"/>
          <w:lang w:val="en-GB"/>
        </w:rPr>
        <w:t xml:space="preserve"> party positions in these debates, and </w:t>
      </w:r>
      <w:r w:rsidR="00251D4B" w:rsidRPr="00D33426">
        <w:rPr>
          <w:rFonts w:asciiTheme="majorHAnsi" w:hAnsiTheme="majorHAnsi" w:cstheme="majorHAnsi"/>
          <w:color w:val="000000" w:themeColor="text1"/>
          <w:sz w:val="22"/>
          <w:szCs w:val="22"/>
          <w:lang w:val="en-GB"/>
        </w:rPr>
        <w:t xml:space="preserve">the sentiment associated with discourses of migration, it is important to distinguish these debates </w:t>
      </w:r>
      <w:r w:rsidR="009A7F17" w:rsidRPr="00D33426">
        <w:rPr>
          <w:rFonts w:asciiTheme="majorHAnsi" w:hAnsiTheme="majorHAnsi" w:cstheme="majorHAnsi"/>
          <w:color w:val="000000" w:themeColor="text1"/>
          <w:sz w:val="22"/>
          <w:szCs w:val="22"/>
          <w:lang w:val="en-GB"/>
        </w:rPr>
        <w:t>by the themes they discuss</w:t>
      </w:r>
      <w:r w:rsidR="00251D4B" w:rsidRPr="00D33426">
        <w:rPr>
          <w:rFonts w:asciiTheme="majorHAnsi" w:hAnsiTheme="majorHAnsi" w:cstheme="majorHAnsi"/>
          <w:color w:val="000000" w:themeColor="text1"/>
          <w:sz w:val="22"/>
          <w:szCs w:val="22"/>
          <w:lang w:val="en-GB"/>
        </w:rPr>
        <w:t>.</w:t>
      </w:r>
      <w:r w:rsidR="00D105EF" w:rsidRPr="00D33426">
        <w:rPr>
          <w:rFonts w:asciiTheme="majorHAnsi" w:hAnsiTheme="majorHAnsi" w:cstheme="majorHAnsi"/>
          <w:color w:val="000000" w:themeColor="text1"/>
          <w:sz w:val="22"/>
          <w:szCs w:val="22"/>
          <w:lang w:val="en-GB"/>
        </w:rPr>
        <w:t xml:space="preserve"> To do this,</w:t>
      </w:r>
      <w:r w:rsidRPr="00D33426">
        <w:rPr>
          <w:rFonts w:asciiTheme="majorHAnsi" w:hAnsiTheme="majorHAnsi" w:cstheme="majorHAnsi"/>
          <w:color w:val="000000" w:themeColor="text1"/>
          <w:sz w:val="22"/>
          <w:szCs w:val="22"/>
          <w:lang w:val="en-GB"/>
        </w:rPr>
        <w:t xml:space="preserve"> we use the Structural Topic Model (STM)</w:t>
      </w:r>
      <w:r w:rsidR="001D7738" w:rsidRPr="00D33426">
        <w:rPr>
          <w:rFonts w:asciiTheme="majorHAnsi" w:hAnsiTheme="majorHAnsi" w:cstheme="majorHAnsi"/>
          <w:color w:val="000000" w:themeColor="text1"/>
          <w:sz w:val="22"/>
          <w:szCs w:val="22"/>
          <w:lang w:val="en-GB"/>
        </w:rPr>
        <w:t>.</w:t>
      </w:r>
    </w:p>
    <w:p w14:paraId="38E86C84" w14:textId="781DB98A"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25DA20CD" w14:textId="24C996EE"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topics </w:t>
      </w:r>
    </w:p>
    <w:p w14:paraId="64AFE587" w14:textId="77777777"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C7386DC" w14:textId="06B53791" w:rsidR="008E729B" w:rsidRPr="00D33426" w:rsidRDefault="001D7738">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Using the STM package in R, we model 6 topics from </w:t>
      </w:r>
      <w:r w:rsidR="00C04741" w:rsidRPr="00D33426">
        <w:rPr>
          <w:rFonts w:asciiTheme="majorHAnsi" w:hAnsiTheme="majorHAnsi" w:cstheme="majorHAnsi"/>
          <w:color w:val="000000" w:themeColor="text1"/>
          <w:sz w:val="22"/>
          <w:szCs w:val="22"/>
          <w:lang w:val="en-GB"/>
        </w:rPr>
        <w:t>the content</w:t>
      </w:r>
      <w:r w:rsidRPr="00D33426">
        <w:rPr>
          <w:rFonts w:asciiTheme="majorHAnsi" w:hAnsiTheme="majorHAnsi" w:cstheme="majorHAnsi"/>
          <w:color w:val="000000" w:themeColor="text1"/>
          <w:sz w:val="22"/>
          <w:szCs w:val="22"/>
          <w:lang w:val="en-GB"/>
        </w:rPr>
        <w:t xml:space="preserve"> of migration-related </w:t>
      </w:r>
      <w:r w:rsidR="00C04741" w:rsidRPr="00D33426">
        <w:rPr>
          <w:rFonts w:asciiTheme="majorHAnsi" w:hAnsiTheme="majorHAnsi" w:cstheme="majorHAnsi"/>
          <w:color w:val="000000" w:themeColor="text1"/>
          <w:sz w:val="22"/>
          <w:szCs w:val="22"/>
          <w:lang w:val="en-GB"/>
        </w:rPr>
        <w:t>documents and assign each document a theta score for each topic</w:t>
      </w: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 These scores represent the proportions of prevalence of each topic for each document. </w:t>
      </w:r>
      <w:r w:rsidRPr="00D33426">
        <w:rPr>
          <w:rFonts w:asciiTheme="majorHAnsi" w:hAnsiTheme="majorHAnsi" w:cstheme="majorHAnsi"/>
          <w:color w:val="000000" w:themeColor="text1"/>
          <w:sz w:val="22"/>
          <w:szCs w:val="22"/>
          <w:lang w:val="en-GB"/>
        </w:rPr>
        <w:t>Next</w:t>
      </w:r>
      <w:r w:rsidR="00C04741" w:rsidRPr="00D33426">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we test how exclusive and coherent these topics are. While 6 topics may seem few, we are modelling topics from a </w:t>
      </w:r>
      <w:r w:rsidR="00E9624C" w:rsidRPr="00D33426">
        <w:rPr>
          <w:rFonts w:asciiTheme="majorHAnsi" w:hAnsiTheme="majorHAnsi" w:cstheme="majorHAnsi"/>
          <w:color w:val="000000" w:themeColor="text1"/>
          <w:sz w:val="22"/>
          <w:szCs w:val="22"/>
          <w:lang w:val="en-GB"/>
        </w:rPr>
        <w:t>subset</w:t>
      </w:r>
      <w:r w:rsidRPr="00D33426">
        <w:rPr>
          <w:rFonts w:asciiTheme="majorHAnsi" w:hAnsiTheme="majorHAnsi" w:cstheme="majorHAnsi"/>
          <w:color w:val="000000" w:themeColor="text1"/>
          <w:sz w:val="22"/>
          <w:szCs w:val="22"/>
          <w:lang w:val="en-GB"/>
        </w:rPr>
        <w:t xml:space="preserve"> of parliamentary debates that use migration-related keywords. This already limits the extent of topics potentially covered by these debates. Our test also shows that 6 </w:t>
      </w:r>
      <w:r w:rsidR="00C04741" w:rsidRPr="00D33426">
        <w:rPr>
          <w:rFonts w:asciiTheme="majorHAnsi" w:hAnsiTheme="majorHAnsi" w:cstheme="majorHAnsi"/>
          <w:color w:val="000000" w:themeColor="text1"/>
          <w:sz w:val="22"/>
          <w:szCs w:val="22"/>
          <w:lang w:val="en-GB"/>
        </w:rPr>
        <w:t xml:space="preserve">is a sufficient number for allocating </w:t>
      </w:r>
      <w:r w:rsidR="009C2938">
        <w:rPr>
          <w:rFonts w:asciiTheme="majorHAnsi" w:hAnsiTheme="majorHAnsi" w:cstheme="majorHAnsi"/>
          <w:color w:val="000000" w:themeColor="text1"/>
          <w:sz w:val="22"/>
          <w:szCs w:val="22"/>
          <w:lang w:val="en-GB"/>
        </w:rPr>
        <w:t xml:space="preserve">sufficiently </w:t>
      </w:r>
      <w:r w:rsidR="00C04741" w:rsidRPr="00D33426">
        <w:rPr>
          <w:rFonts w:asciiTheme="majorHAnsi" w:hAnsiTheme="majorHAnsi" w:cstheme="majorHAnsi"/>
          <w:color w:val="000000" w:themeColor="text1"/>
          <w:sz w:val="22"/>
          <w:szCs w:val="22"/>
          <w:lang w:val="en-GB"/>
        </w:rPr>
        <w:t>exclusive</w:t>
      </w:r>
      <w:r w:rsidR="009C2938">
        <w:rPr>
          <w:rFonts w:asciiTheme="majorHAnsi" w:hAnsiTheme="majorHAnsi" w:cstheme="majorHAnsi"/>
          <w:color w:val="000000" w:themeColor="text1"/>
          <w:sz w:val="22"/>
          <w:szCs w:val="22"/>
          <w:lang w:val="en-GB"/>
        </w:rPr>
        <w:t xml:space="preserve"> topics.</w:t>
      </w:r>
    </w:p>
    <w:p w14:paraId="721206D8" w14:textId="389D75F8" w:rsidR="008E729B" w:rsidRPr="00D33426" w:rsidRDefault="008E729B" w:rsidP="005A016C">
      <w:pPr>
        <w:spacing w:line="276" w:lineRule="auto"/>
        <w:rPr>
          <w:rFonts w:asciiTheme="majorHAnsi" w:hAnsiTheme="majorHAnsi" w:cstheme="majorHAnsi"/>
          <w:color w:val="000000" w:themeColor="text1"/>
          <w:sz w:val="22"/>
          <w:szCs w:val="22"/>
          <w:lang w:val="en-GB"/>
        </w:rPr>
      </w:pPr>
    </w:p>
    <w:p w14:paraId="0BC37B58" w14:textId="14624187" w:rsidR="008E729B" w:rsidRPr="00D33426" w:rsidRDefault="008E729B" w:rsidP="005A016C">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r w:rsidR="00C04741" w:rsidRPr="00D33426">
        <w:rPr>
          <w:rFonts w:asciiTheme="majorHAnsi" w:hAnsiTheme="majorHAnsi" w:cstheme="majorHAnsi"/>
          <w:color w:val="000000" w:themeColor="text1"/>
          <w:sz w:val="22"/>
          <w:szCs w:val="22"/>
          <w:lang w:val="en-GB"/>
        </w:rPr>
        <w:t xml:space="preserve">topics </w:t>
      </w:r>
      <w:proofErr w:type="spellStart"/>
      <w:r w:rsidR="00C04741" w:rsidRPr="00D33426">
        <w:rPr>
          <w:rFonts w:asciiTheme="majorHAnsi" w:hAnsiTheme="majorHAnsi" w:cstheme="majorHAnsi"/>
          <w:color w:val="000000" w:themeColor="text1"/>
          <w:sz w:val="22"/>
          <w:szCs w:val="22"/>
          <w:lang w:val="en-GB"/>
        </w:rPr>
        <w:t>dataframe</w:t>
      </w:r>
      <w:proofErr w:type="spellEnd"/>
    </w:p>
    <w:p w14:paraId="1878A3E0" w14:textId="673374F5"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44659047" w14:textId="06D521B8" w:rsidR="00C04741" w:rsidRPr="00D33426" w:rsidRDefault="00C04741" w:rsidP="00ED04F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combine the topic scores of each document to our dataset of migration-related debates. Next, we attribute to each topic a name based on the first 3 FREX terms, the words that are more frequent and </w:t>
      </w:r>
      <w:r w:rsidRPr="00D33426">
        <w:rPr>
          <w:rFonts w:asciiTheme="majorHAnsi" w:hAnsiTheme="majorHAnsi" w:cstheme="majorHAnsi"/>
          <w:color w:val="000000" w:themeColor="text1"/>
          <w:sz w:val="22"/>
          <w:szCs w:val="22"/>
          <w:lang w:val="en-GB"/>
        </w:rPr>
        <w:lastRenderedPageBreak/>
        <w:t>most exclusive to each topic.</w:t>
      </w:r>
      <w:r w:rsidR="00D27C5B" w:rsidRPr="00D33426">
        <w:rPr>
          <w:rFonts w:asciiTheme="majorHAnsi" w:hAnsiTheme="majorHAnsi" w:cstheme="majorHAnsi"/>
          <w:color w:val="000000" w:themeColor="text1"/>
          <w:sz w:val="22"/>
          <w:szCs w:val="22"/>
          <w:lang w:val="en-GB"/>
        </w:rPr>
        <w:t xml:space="preserve"> </w:t>
      </w:r>
      <w:r w:rsidR="00D4212C" w:rsidRPr="00D33426">
        <w:rPr>
          <w:rFonts w:asciiTheme="majorHAnsi" w:hAnsiTheme="majorHAnsi" w:cstheme="majorHAnsi"/>
          <w:color w:val="000000" w:themeColor="text1"/>
          <w:sz w:val="22"/>
          <w:szCs w:val="22"/>
          <w:lang w:val="en-GB"/>
        </w:rPr>
        <w:t xml:space="preserve">One topic, labelled “allowance, tax, </w:t>
      </w:r>
      <w:proofErr w:type="spellStart"/>
      <w:r w:rsidR="00D4212C" w:rsidRPr="00D33426">
        <w:rPr>
          <w:rFonts w:asciiTheme="majorHAnsi" w:hAnsiTheme="majorHAnsi" w:cstheme="majorHAnsi"/>
          <w:color w:val="000000" w:themeColor="text1"/>
          <w:sz w:val="22"/>
          <w:szCs w:val="22"/>
          <w:lang w:val="en-GB"/>
        </w:rPr>
        <w:t>dwp</w:t>
      </w:r>
      <w:proofErr w:type="spellEnd"/>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may refer</w:t>
      </w:r>
      <w:r w:rsidR="00D4212C" w:rsidRPr="00D33426">
        <w:rPr>
          <w:rFonts w:asciiTheme="majorHAnsi" w:hAnsiTheme="majorHAnsi" w:cstheme="majorHAnsi"/>
          <w:color w:val="000000" w:themeColor="text1"/>
          <w:sz w:val="22"/>
          <w:szCs w:val="22"/>
          <w:lang w:val="en-GB"/>
        </w:rPr>
        <w:t xml:space="preserve"> to content on migration that related to social welfare. The topic named “</w:t>
      </w:r>
      <w:proofErr w:type="spellStart"/>
      <w:r w:rsidR="00D4212C" w:rsidRPr="00D33426">
        <w:rPr>
          <w:rFonts w:asciiTheme="majorHAnsi" w:hAnsiTheme="majorHAnsi" w:cstheme="majorHAnsi"/>
          <w:color w:val="000000" w:themeColor="text1"/>
          <w:sz w:val="22"/>
          <w:szCs w:val="22"/>
          <w:lang w:val="en-GB"/>
        </w:rPr>
        <w:t>eea</w:t>
      </w:r>
      <w:proofErr w:type="spellEnd"/>
      <w:r w:rsidR="00D4212C" w:rsidRPr="00D33426">
        <w:rPr>
          <w:rFonts w:asciiTheme="majorHAnsi" w:hAnsiTheme="majorHAnsi" w:cstheme="majorHAnsi"/>
          <w:color w:val="000000" w:themeColor="text1"/>
          <w:sz w:val="22"/>
          <w:szCs w:val="22"/>
          <w:lang w:val="en-GB"/>
        </w:rPr>
        <w:t>, seasonal, visa” relates to the portion of debates that concern the economic dimensions of migration. “Iraq, Rohingya, Libya” describes the portion of debates that mainly concern refugees</w:t>
      </w:r>
      <w:r w:rsidR="002245F0" w:rsidRPr="00D33426">
        <w:rPr>
          <w:rFonts w:asciiTheme="majorHAnsi" w:hAnsiTheme="majorHAnsi" w:cstheme="majorHAnsi"/>
          <w:color w:val="000000" w:themeColor="text1"/>
          <w:sz w:val="22"/>
          <w:szCs w:val="22"/>
          <w:lang w:val="en-GB"/>
        </w:rPr>
        <w:t xml:space="preserve"> fleeing conflict</w:t>
      </w:r>
      <w:r w:rsidR="00D4212C" w:rsidRPr="00D33426">
        <w:rPr>
          <w:rFonts w:asciiTheme="majorHAnsi" w:hAnsiTheme="majorHAnsi" w:cstheme="majorHAnsi"/>
          <w:color w:val="000000" w:themeColor="text1"/>
          <w:sz w:val="22"/>
          <w:szCs w:val="22"/>
          <w:lang w:val="en-GB"/>
        </w:rPr>
        <w:t>. The topic “</w:t>
      </w:r>
      <w:proofErr w:type="spellStart"/>
      <w:r w:rsidR="00D4212C" w:rsidRPr="00D33426">
        <w:rPr>
          <w:rFonts w:asciiTheme="majorHAnsi" w:hAnsiTheme="majorHAnsi" w:cstheme="majorHAnsi"/>
          <w:color w:val="000000" w:themeColor="text1"/>
          <w:sz w:val="22"/>
          <w:szCs w:val="22"/>
          <w:lang w:val="en-GB"/>
        </w:rPr>
        <w:t>tb</w:t>
      </w:r>
      <w:proofErr w:type="spellEnd"/>
      <w:r w:rsidR="00D4212C" w:rsidRPr="00D33426">
        <w:rPr>
          <w:rFonts w:asciiTheme="majorHAnsi" w:hAnsiTheme="majorHAnsi" w:cstheme="majorHAnsi"/>
          <w:color w:val="000000" w:themeColor="text1"/>
          <w:sz w:val="22"/>
          <w:szCs w:val="22"/>
          <w:lang w:val="en-GB"/>
        </w:rPr>
        <w:t>, Sikh, Auschwitz</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seems to indicate a collection of less prevalent migration-related topics</w:t>
      </w:r>
      <w:r w:rsidR="002245F0" w:rsidRPr="00D33426">
        <w:rPr>
          <w:rFonts w:asciiTheme="majorHAnsi" w:hAnsiTheme="majorHAnsi" w:cstheme="majorHAnsi"/>
          <w:color w:val="000000" w:themeColor="text1"/>
          <w:sz w:val="22"/>
          <w:szCs w:val="22"/>
          <w:lang w:val="en-GB"/>
        </w:rPr>
        <w:t xml:space="preserve"> </w:t>
      </w:r>
      <w:r w:rsidR="00676B51" w:rsidRPr="00D33426">
        <w:rPr>
          <w:rFonts w:asciiTheme="majorHAnsi" w:hAnsiTheme="majorHAnsi" w:cstheme="majorHAnsi"/>
          <w:color w:val="000000" w:themeColor="text1"/>
          <w:sz w:val="22"/>
          <w:szCs w:val="22"/>
          <w:lang w:val="en-GB"/>
        </w:rPr>
        <w:t>such as Tuberculosis, specific migrant communities, and the Holocaust</w:t>
      </w:r>
      <w:r w:rsidR="002245F0" w:rsidRPr="00D33426">
        <w:rPr>
          <w:rFonts w:asciiTheme="majorHAnsi" w:hAnsiTheme="majorHAnsi" w:cstheme="majorHAnsi"/>
          <w:color w:val="000000" w:themeColor="text1"/>
          <w:sz w:val="22"/>
          <w:szCs w:val="22"/>
          <w:lang w:val="en-GB"/>
        </w:rPr>
        <w:t>.</w:t>
      </w:r>
      <w:r w:rsidR="00D4212C" w:rsidRPr="00D33426">
        <w:rPr>
          <w:rFonts w:asciiTheme="majorHAnsi" w:hAnsiTheme="majorHAnsi" w:cstheme="majorHAnsi"/>
          <w:color w:val="000000" w:themeColor="text1"/>
          <w:sz w:val="22"/>
          <w:szCs w:val="22"/>
          <w:lang w:val="en-GB"/>
        </w:rPr>
        <w:t xml:space="preserve"> </w:t>
      </w:r>
      <w:r w:rsidR="002245F0" w:rsidRPr="00D33426">
        <w:rPr>
          <w:rFonts w:asciiTheme="majorHAnsi" w:hAnsiTheme="majorHAnsi" w:cstheme="majorHAnsi"/>
          <w:color w:val="000000" w:themeColor="text1"/>
          <w:sz w:val="22"/>
          <w:szCs w:val="22"/>
          <w:lang w:val="en-GB"/>
        </w:rPr>
        <w:t>The title “unaccompanied, trafficked, detention” describes the most vulnerable populations of migrants and the humanitarian concerns of migration. Finally, the topic “vote, voting, motion” includes the procedural vocabulary of the House of Parliament.</w:t>
      </w:r>
    </w:p>
    <w:p w14:paraId="2A150B75" w14:textId="77777777" w:rsidR="004E1E96" w:rsidRPr="00D33426" w:rsidRDefault="004E1E96" w:rsidP="004E1E96">
      <w:pPr>
        <w:spacing w:line="276" w:lineRule="auto"/>
        <w:rPr>
          <w:rFonts w:asciiTheme="majorHAnsi" w:hAnsiTheme="majorHAnsi" w:cstheme="majorHAnsi"/>
          <w:color w:val="000000" w:themeColor="text1"/>
          <w:sz w:val="22"/>
          <w:szCs w:val="22"/>
          <w:lang w:val="en-GB"/>
        </w:rPr>
      </w:pPr>
    </w:p>
    <w:p w14:paraId="029539CB" w14:textId="31D6E17C" w:rsidR="00C04741" w:rsidRPr="00D33426" w:rsidRDefault="00C04741" w:rsidP="005A016C">
      <w:pPr>
        <w:spacing w:line="276" w:lineRule="auto"/>
        <w:rPr>
          <w:rFonts w:asciiTheme="majorHAnsi" w:hAnsiTheme="majorHAnsi" w:cstheme="majorHAnsi"/>
          <w:color w:val="000000" w:themeColor="text1"/>
          <w:sz w:val="22"/>
          <w:szCs w:val="22"/>
          <w:lang w:val="en-GB"/>
        </w:rPr>
      </w:pPr>
    </w:p>
    <w:p w14:paraId="3E0685C6" w14:textId="25203E37" w:rsidR="007A038A" w:rsidRPr="00D33426" w:rsidRDefault="007A038A">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topic_by_party_plot</w:t>
      </w:r>
      <w:proofErr w:type="spellEnd"/>
      <w:r w:rsidRPr="00D33426">
        <w:rPr>
          <w:rFonts w:asciiTheme="majorHAnsi" w:hAnsiTheme="majorHAnsi" w:cstheme="majorHAnsi"/>
          <w:color w:val="000000" w:themeColor="text1"/>
          <w:sz w:val="22"/>
          <w:szCs w:val="22"/>
          <w:lang w:val="en-GB"/>
        </w:rPr>
        <w:t xml:space="preserve"> </w:t>
      </w:r>
    </w:p>
    <w:p w14:paraId="60FF846B" w14:textId="2057373E" w:rsidR="00C04741" w:rsidRPr="00D33426" w:rsidRDefault="00C04741">
      <w:pPr>
        <w:spacing w:line="276" w:lineRule="auto"/>
        <w:rPr>
          <w:rFonts w:asciiTheme="majorHAnsi" w:hAnsiTheme="majorHAnsi" w:cstheme="majorHAnsi"/>
          <w:color w:val="000000" w:themeColor="text1"/>
          <w:sz w:val="22"/>
          <w:szCs w:val="22"/>
          <w:lang w:val="en-GB"/>
        </w:rPr>
      </w:pPr>
    </w:p>
    <w:p w14:paraId="2F9080C0" w14:textId="21BCC990" w:rsidR="003E15F3" w:rsidRPr="00D33426" w:rsidRDefault="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5B8A37A2" wp14:editId="01C22CC9">
            <wp:extent cx="5727700" cy="3529449"/>
            <wp:effectExtent l="0" t="0" r="6350" b="0"/>
            <wp:docPr id="7" name="Picture 7" descr="C:\Users\afirestone\Documents\GitHub\tada-hoc\topic_by_party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firestone\Documents\GitHub\tada-hoc\topic_by_party_plo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529449"/>
                    </a:xfrm>
                    <a:prstGeom prst="rect">
                      <a:avLst/>
                    </a:prstGeom>
                    <a:noFill/>
                    <a:ln>
                      <a:noFill/>
                    </a:ln>
                  </pic:spPr>
                </pic:pic>
              </a:graphicData>
            </a:graphic>
          </wp:inline>
        </w:drawing>
      </w:r>
    </w:p>
    <w:p w14:paraId="5927DDAE" w14:textId="1F49E6FB" w:rsidR="00D27C5B" w:rsidRPr="00D33426" w:rsidRDefault="00D27C5B">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We plot </w:t>
      </w:r>
      <w:r w:rsidR="009D31A2" w:rsidRPr="00D33426">
        <w:rPr>
          <w:rFonts w:asciiTheme="majorHAnsi" w:hAnsiTheme="majorHAnsi" w:cstheme="majorHAnsi"/>
          <w:color w:val="000000" w:themeColor="text1"/>
          <w:sz w:val="22"/>
          <w:szCs w:val="22"/>
          <w:lang w:val="en-GB"/>
        </w:rPr>
        <w:t>the proportions of topics covered by each party over all the years of debate (2010-2020)</w:t>
      </w:r>
      <w:r w:rsidRPr="00D33426">
        <w:rPr>
          <w:rFonts w:asciiTheme="majorHAnsi" w:hAnsiTheme="majorHAnsi" w:cstheme="majorHAnsi"/>
          <w:color w:val="000000" w:themeColor="text1"/>
          <w:sz w:val="22"/>
          <w:szCs w:val="22"/>
          <w:lang w:val="en-GB"/>
        </w:rPr>
        <w:t xml:space="preserve">. This plot illustrates two main things. First, it demonstrates the relative prevalence of these six migration-related topics in parliamentary debates. </w:t>
      </w:r>
      <w:r w:rsidR="002245F0" w:rsidRPr="00D33426">
        <w:rPr>
          <w:rFonts w:asciiTheme="majorHAnsi" w:hAnsiTheme="majorHAnsi" w:cstheme="majorHAnsi"/>
          <w:color w:val="000000" w:themeColor="text1"/>
          <w:sz w:val="22"/>
          <w:szCs w:val="22"/>
          <w:lang w:val="en-GB"/>
        </w:rPr>
        <w:t xml:space="preserve">From this we can see that aside from procedural vocabulary, the three most prevalent topics in these migration debates are economic migration, refugees fleeing conflict, and the humanitarian concerns of migration. </w:t>
      </w:r>
    </w:p>
    <w:p w14:paraId="15542EAB" w14:textId="77777777" w:rsidR="00D27C5B" w:rsidRPr="00D33426" w:rsidRDefault="00D27C5B">
      <w:pPr>
        <w:spacing w:line="276" w:lineRule="auto"/>
        <w:rPr>
          <w:rFonts w:asciiTheme="majorHAnsi" w:hAnsiTheme="majorHAnsi" w:cstheme="majorHAnsi"/>
          <w:color w:val="000000" w:themeColor="text1"/>
          <w:sz w:val="22"/>
          <w:szCs w:val="22"/>
          <w:lang w:val="en-GB"/>
        </w:rPr>
      </w:pPr>
    </w:p>
    <w:p w14:paraId="087B47D3" w14:textId="1D6231A8" w:rsidR="00C04741" w:rsidRPr="00D33426" w:rsidRDefault="00470F14">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In addition</w:t>
      </w:r>
      <w:r w:rsidR="00D27C5B" w:rsidRPr="00D33426">
        <w:rPr>
          <w:rFonts w:asciiTheme="majorHAnsi" w:hAnsiTheme="majorHAnsi" w:cstheme="majorHAnsi"/>
          <w:color w:val="000000" w:themeColor="text1"/>
          <w:sz w:val="22"/>
          <w:szCs w:val="22"/>
          <w:lang w:val="en-GB"/>
        </w:rPr>
        <w:t xml:space="preserve">, </w:t>
      </w:r>
      <w:r w:rsidRPr="00D33426">
        <w:rPr>
          <w:rFonts w:asciiTheme="majorHAnsi" w:hAnsiTheme="majorHAnsi" w:cstheme="majorHAnsi"/>
          <w:color w:val="000000" w:themeColor="text1"/>
          <w:sz w:val="22"/>
          <w:szCs w:val="22"/>
          <w:lang w:val="en-GB"/>
        </w:rPr>
        <w:t>this plot</w:t>
      </w:r>
      <w:r w:rsidR="00D27C5B" w:rsidRPr="00D33426">
        <w:rPr>
          <w:rFonts w:asciiTheme="majorHAnsi" w:hAnsiTheme="majorHAnsi" w:cstheme="majorHAnsi"/>
          <w:color w:val="000000" w:themeColor="text1"/>
          <w:sz w:val="22"/>
          <w:szCs w:val="22"/>
          <w:lang w:val="en-GB"/>
        </w:rPr>
        <w:t xml:space="preserve"> compares </w:t>
      </w:r>
      <w:r w:rsidRPr="00D33426">
        <w:rPr>
          <w:rFonts w:asciiTheme="majorHAnsi" w:hAnsiTheme="majorHAnsi" w:cstheme="majorHAnsi"/>
          <w:color w:val="000000" w:themeColor="text1"/>
          <w:sz w:val="22"/>
          <w:szCs w:val="22"/>
          <w:lang w:val="en-GB"/>
        </w:rPr>
        <w:t>how</w:t>
      </w:r>
      <w:r w:rsidR="00D27C5B" w:rsidRPr="00D33426">
        <w:rPr>
          <w:rFonts w:asciiTheme="majorHAnsi" w:hAnsiTheme="majorHAnsi" w:cstheme="majorHAnsi"/>
          <w:color w:val="000000" w:themeColor="text1"/>
          <w:sz w:val="22"/>
          <w:szCs w:val="22"/>
          <w:lang w:val="en-GB"/>
        </w:rPr>
        <w:t xml:space="preserve"> different parties discuss migration</w:t>
      </w:r>
      <w:r w:rsidRPr="00D33426">
        <w:rPr>
          <w:rFonts w:asciiTheme="majorHAnsi" w:hAnsiTheme="majorHAnsi" w:cstheme="majorHAnsi"/>
          <w:color w:val="000000" w:themeColor="text1"/>
          <w:sz w:val="22"/>
          <w:szCs w:val="22"/>
          <w:lang w:val="en-GB"/>
        </w:rPr>
        <w:t>, in terms of these six topics</w:t>
      </w:r>
      <w:r w:rsidR="00D27C5B" w:rsidRPr="00D33426">
        <w:rPr>
          <w:rFonts w:asciiTheme="majorHAnsi" w:hAnsiTheme="majorHAnsi" w:cstheme="majorHAnsi"/>
          <w:color w:val="000000" w:themeColor="text1"/>
          <w:sz w:val="22"/>
          <w:szCs w:val="22"/>
          <w:lang w:val="en-GB"/>
        </w:rPr>
        <w:t>. Here we see</w:t>
      </w:r>
      <w:r w:rsidRPr="00D33426">
        <w:rPr>
          <w:rFonts w:asciiTheme="majorHAnsi" w:hAnsiTheme="majorHAnsi" w:cstheme="majorHAnsi"/>
          <w:color w:val="000000" w:themeColor="text1"/>
          <w:sz w:val="22"/>
          <w:szCs w:val="22"/>
          <w:lang w:val="en-GB"/>
        </w:rPr>
        <w:t xml:space="preserve"> that the Conservatives discuss economic migration more than any other major party and to a greater extent than they discuss refugees fleeing conflict or the humanitarian concerns of migration. In comparison to the Conservatives, the Labour party discusses migration more often in the context of social welfare and humanitarian concerns.</w:t>
      </w:r>
    </w:p>
    <w:p w14:paraId="681AADCE" w14:textId="5D5A5B7E" w:rsidR="009F1709" w:rsidRPr="00D33426" w:rsidRDefault="009F1709">
      <w:pPr>
        <w:spacing w:line="276" w:lineRule="auto"/>
        <w:rPr>
          <w:rFonts w:asciiTheme="majorHAnsi" w:hAnsiTheme="majorHAnsi" w:cstheme="majorHAnsi"/>
          <w:color w:val="000000" w:themeColor="text1"/>
          <w:sz w:val="22"/>
          <w:szCs w:val="22"/>
          <w:lang w:val="en-GB"/>
        </w:rPr>
      </w:pPr>
    </w:p>
    <w:p w14:paraId="10FE012D"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topics_by_time_plot</w:t>
      </w:r>
      <w:proofErr w:type="spellEnd"/>
    </w:p>
    <w:p w14:paraId="7B7FDC9B" w14:textId="77777777"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lastRenderedPageBreak/>
        <w:drawing>
          <wp:inline distT="0" distB="0" distL="0" distR="0" wp14:anchorId="59E8D393" wp14:editId="540982D8">
            <wp:extent cx="1996633" cy="1259757"/>
            <wp:effectExtent l="0" t="0" r="3810" b="0"/>
            <wp:docPr id="5" name="Picture 5" descr="C:\Users\afirestone\Documents\GitHub\tada-hoc\theta_long_data_y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irestone\Documents\GitHub\tada-hoc\theta_long_data_year.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650" cy="1267339"/>
                    </a:xfrm>
                    <a:prstGeom prst="rect">
                      <a:avLst/>
                    </a:prstGeom>
                    <a:noFill/>
                    <a:ln>
                      <a:noFill/>
                    </a:ln>
                  </pic:spPr>
                </pic:pic>
              </a:graphicData>
            </a:graphic>
          </wp:inline>
        </w:drawing>
      </w:r>
    </w:p>
    <w:p w14:paraId="733F2E87" w14:textId="716CC8AB" w:rsidR="003E15F3" w:rsidRPr="00D33426" w:rsidRDefault="003E15F3" w:rsidP="003E15F3">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To explore the change in topic prevalence over time, we plot the yearly average prevalence of each topic between 2010 and 2020. For reference, the vertical, black, dashed line marks the 2015 election and the beginning of the so-called Syrian refugee crisis in Europe, while the red, dashed line represents the BREXIT referendum in 2016.  This plot shows that while the topic of social welfare enjoys relatively little prevalence in migration-related debates, it was most prevalent in the earlier years of the decade and has begun regaining attention in recent years. We also find that the topic of economic migration experienced a sharp decline in attention after 2013 has only risen to prominence once again in post-BREXIT debates. The topic of refugees fleeing conflict first received attention in 2011</w:t>
      </w:r>
      <w:r w:rsidR="00E827DC">
        <w:rPr>
          <w:rFonts w:asciiTheme="majorHAnsi" w:hAnsiTheme="majorHAnsi" w:cstheme="majorHAnsi"/>
          <w:color w:val="000000" w:themeColor="text1"/>
          <w:sz w:val="22"/>
          <w:szCs w:val="22"/>
          <w:lang w:val="en-GB"/>
        </w:rPr>
        <w:t xml:space="preserve">, during </w:t>
      </w:r>
      <w:r w:rsidRPr="00D33426">
        <w:rPr>
          <w:rFonts w:asciiTheme="majorHAnsi" w:hAnsiTheme="majorHAnsi" w:cstheme="majorHAnsi"/>
          <w:color w:val="000000" w:themeColor="text1"/>
          <w:sz w:val="22"/>
          <w:szCs w:val="22"/>
          <w:lang w:val="en-GB"/>
        </w:rPr>
        <w:t>the civil war in Libya</w:t>
      </w:r>
      <w:r w:rsidR="00E827DC">
        <w:rPr>
          <w:rFonts w:asciiTheme="majorHAnsi" w:hAnsiTheme="majorHAnsi" w:cstheme="majorHAnsi"/>
          <w:color w:val="000000" w:themeColor="text1"/>
          <w:sz w:val="22"/>
          <w:szCs w:val="22"/>
          <w:lang w:val="en-GB"/>
        </w:rPr>
        <w:t>,</w:t>
      </w:r>
      <w:r w:rsidRPr="00D33426">
        <w:rPr>
          <w:rFonts w:asciiTheme="majorHAnsi" w:hAnsiTheme="majorHAnsi" w:cstheme="majorHAnsi"/>
          <w:color w:val="000000" w:themeColor="text1"/>
          <w:sz w:val="22"/>
          <w:szCs w:val="22"/>
          <w:lang w:val="en-GB"/>
        </w:rPr>
        <w:t xml:space="preserve"> before becoming nearly three-times more prevalent at the peak of the Syrian refugee crisis in 2015. The topic lost traction in 2016 after the BREXIT referendum shifted political attention to other concerns regarding migration. </w:t>
      </w:r>
      <w:r w:rsidR="00E827DC">
        <w:rPr>
          <w:rFonts w:asciiTheme="majorHAnsi" w:hAnsiTheme="majorHAnsi" w:cstheme="majorHAnsi"/>
          <w:color w:val="000000" w:themeColor="text1"/>
          <w:sz w:val="22"/>
          <w:szCs w:val="22"/>
          <w:lang w:val="en-GB"/>
        </w:rPr>
        <w:t>Humanitarian concerns reached their highest level of prevalence in debates in 2016. This is likely due to the increased public awareness of the victims of migration following the peak of Europe’s migration crisis and Mediterranean crossings (UNHCR</w:t>
      </w:r>
      <w:r w:rsidR="003410B8">
        <w:rPr>
          <w:rFonts w:asciiTheme="majorHAnsi" w:hAnsiTheme="majorHAnsi" w:cstheme="majorHAnsi"/>
          <w:color w:val="000000" w:themeColor="text1"/>
          <w:sz w:val="22"/>
          <w:szCs w:val="22"/>
          <w:lang w:val="en-GB"/>
        </w:rPr>
        <w:t>, 2020)</w:t>
      </w:r>
      <w:r w:rsidR="00E827DC">
        <w:rPr>
          <w:rFonts w:asciiTheme="majorHAnsi" w:hAnsiTheme="majorHAnsi" w:cstheme="majorHAnsi"/>
          <w:color w:val="000000" w:themeColor="text1"/>
          <w:sz w:val="22"/>
          <w:szCs w:val="22"/>
          <w:lang w:val="en-GB"/>
        </w:rPr>
        <w:t xml:space="preserve">.  </w:t>
      </w:r>
    </w:p>
    <w:p w14:paraId="6E74C6DD" w14:textId="77777777" w:rsidR="003E15F3" w:rsidRPr="00D33426" w:rsidRDefault="003E15F3">
      <w:pPr>
        <w:spacing w:line="276" w:lineRule="auto"/>
        <w:rPr>
          <w:rFonts w:asciiTheme="majorHAnsi" w:hAnsiTheme="majorHAnsi" w:cstheme="majorHAnsi"/>
          <w:color w:val="000000" w:themeColor="text1"/>
          <w:sz w:val="22"/>
          <w:szCs w:val="22"/>
          <w:lang w:val="en-GB"/>
        </w:rPr>
      </w:pPr>
    </w:p>
    <w:p w14:paraId="466DD3D9" w14:textId="77777777" w:rsidR="004E1E96" w:rsidRPr="00D33426" w:rsidRDefault="004E1E96">
      <w:pPr>
        <w:spacing w:line="276" w:lineRule="auto"/>
        <w:rPr>
          <w:rFonts w:asciiTheme="majorHAnsi" w:hAnsiTheme="majorHAnsi" w:cstheme="majorHAnsi"/>
          <w:color w:val="000000" w:themeColor="text1"/>
          <w:sz w:val="22"/>
          <w:szCs w:val="22"/>
          <w:lang w:val="en-GB"/>
        </w:rPr>
      </w:pPr>
    </w:p>
    <w:p w14:paraId="693D556E" w14:textId="77777777" w:rsidR="00ED04F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t>
      </w:r>
      <w:proofErr w:type="spellStart"/>
      <w:r w:rsidRPr="00D33426">
        <w:rPr>
          <w:rFonts w:asciiTheme="majorHAnsi" w:hAnsiTheme="majorHAnsi" w:cstheme="majorHAnsi"/>
          <w:color w:val="000000" w:themeColor="text1"/>
          <w:sz w:val="22"/>
          <w:szCs w:val="22"/>
          <w:lang w:val="en-GB"/>
        </w:rPr>
        <w:t>topic_by_party_</w:t>
      </w:r>
      <w:r w:rsidR="00ED04F9" w:rsidRPr="00D33426">
        <w:rPr>
          <w:rFonts w:asciiTheme="majorHAnsi" w:hAnsiTheme="majorHAnsi" w:cstheme="majorHAnsi"/>
          <w:color w:val="000000" w:themeColor="text1"/>
          <w:sz w:val="22"/>
          <w:szCs w:val="22"/>
          <w:lang w:val="en-GB"/>
        </w:rPr>
        <w:t>and</w:t>
      </w:r>
      <w:proofErr w:type="spellEnd"/>
      <w:r w:rsidR="00ED04F9" w:rsidRPr="00D33426">
        <w:rPr>
          <w:rFonts w:asciiTheme="majorHAnsi" w:hAnsiTheme="majorHAnsi" w:cstheme="majorHAnsi"/>
          <w:color w:val="000000" w:themeColor="text1"/>
          <w:sz w:val="22"/>
          <w:szCs w:val="22"/>
          <w:lang w:val="en-GB"/>
        </w:rPr>
        <w:t xml:space="preserve"> year</w:t>
      </w:r>
    </w:p>
    <w:p w14:paraId="5F4FEA96" w14:textId="210328B9" w:rsidR="007A038A"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noProof/>
          <w:color w:val="000000" w:themeColor="text1"/>
          <w:sz w:val="22"/>
          <w:szCs w:val="22"/>
          <w:lang w:val="en-GB" w:eastAsia="en-GB" w:bidi="ar-SA"/>
        </w:rPr>
        <w:drawing>
          <wp:inline distT="0" distB="0" distL="0" distR="0" wp14:anchorId="3270C637" wp14:editId="0AD87C86">
            <wp:extent cx="3686537" cy="2181931"/>
            <wp:effectExtent l="0" t="0" r="9525" b="8890"/>
            <wp:docPr id="8" name="Picture 8" descr="C:\Users\afirestone\Documents\GitHub\tada-hoc\theta_long_data_yea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firestone\Documents\GitHub\tada-hoc\theta_long_data_year_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96997" cy="2188122"/>
                    </a:xfrm>
                    <a:prstGeom prst="rect">
                      <a:avLst/>
                    </a:prstGeom>
                    <a:noFill/>
                    <a:ln>
                      <a:noFill/>
                    </a:ln>
                  </pic:spPr>
                </pic:pic>
              </a:graphicData>
            </a:graphic>
          </wp:inline>
        </w:drawing>
      </w:r>
    </w:p>
    <w:p w14:paraId="7FEF419B" w14:textId="67DD2795" w:rsidR="00ED04F9" w:rsidRPr="00D33426" w:rsidRDefault="004553F4" w:rsidP="005F0B41">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Next, we explore the prevalence</w:t>
      </w:r>
      <w:r w:rsidR="003E15F3" w:rsidRPr="00D33426">
        <w:rPr>
          <w:rFonts w:asciiTheme="majorHAnsi" w:hAnsiTheme="majorHAnsi" w:cstheme="majorHAnsi"/>
          <w:color w:val="000000" w:themeColor="text1"/>
          <w:sz w:val="22"/>
          <w:szCs w:val="22"/>
          <w:lang w:val="en-GB"/>
        </w:rPr>
        <w:t xml:space="preserve"> of the topics</w:t>
      </w:r>
      <w:r w:rsidRPr="00D33426">
        <w:rPr>
          <w:rFonts w:asciiTheme="majorHAnsi" w:hAnsiTheme="majorHAnsi" w:cstheme="majorHAnsi"/>
          <w:color w:val="000000" w:themeColor="text1"/>
          <w:sz w:val="22"/>
          <w:szCs w:val="22"/>
          <w:lang w:val="en-GB"/>
        </w:rPr>
        <w:t xml:space="preserve"> </w:t>
      </w:r>
      <w:r w:rsidR="003E15F3" w:rsidRPr="00D33426">
        <w:rPr>
          <w:rFonts w:asciiTheme="majorHAnsi" w:hAnsiTheme="majorHAnsi" w:cstheme="majorHAnsi"/>
          <w:color w:val="000000" w:themeColor="text1"/>
          <w:sz w:val="22"/>
          <w:szCs w:val="22"/>
          <w:lang w:val="en-GB"/>
        </w:rPr>
        <w:t>by party over</w:t>
      </w:r>
      <w:r w:rsidRPr="00D33426">
        <w:rPr>
          <w:rFonts w:asciiTheme="majorHAnsi" w:hAnsiTheme="majorHAnsi" w:cstheme="majorHAnsi"/>
          <w:color w:val="000000" w:themeColor="text1"/>
          <w:sz w:val="22"/>
          <w:szCs w:val="22"/>
          <w:lang w:val="en-GB"/>
        </w:rPr>
        <w:t xml:space="preserve"> these ten years (2010-2020). </w:t>
      </w:r>
      <w:r w:rsidR="00CE536F" w:rsidRPr="00D33426">
        <w:rPr>
          <w:rFonts w:asciiTheme="majorHAnsi" w:hAnsiTheme="majorHAnsi" w:cstheme="majorHAnsi"/>
          <w:color w:val="000000" w:themeColor="text1"/>
          <w:sz w:val="22"/>
          <w:szCs w:val="22"/>
          <w:lang w:val="en-GB"/>
        </w:rPr>
        <w:t>In addition to showing party-specific trends in topical focus over time, this g</w:t>
      </w:r>
      <w:r w:rsidR="006A0FBE" w:rsidRPr="00D33426">
        <w:rPr>
          <w:rFonts w:asciiTheme="majorHAnsi" w:hAnsiTheme="majorHAnsi" w:cstheme="majorHAnsi"/>
          <w:color w:val="000000" w:themeColor="text1"/>
          <w:sz w:val="22"/>
          <w:szCs w:val="22"/>
          <w:lang w:val="en-GB"/>
        </w:rPr>
        <w:t xml:space="preserve">raph </w:t>
      </w:r>
      <w:r w:rsidR="00F22FA4" w:rsidRPr="00D33426">
        <w:rPr>
          <w:rFonts w:asciiTheme="majorHAnsi" w:hAnsiTheme="majorHAnsi" w:cstheme="majorHAnsi"/>
          <w:color w:val="000000" w:themeColor="text1"/>
          <w:sz w:val="22"/>
          <w:szCs w:val="22"/>
          <w:lang w:val="en-GB"/>
        </w:rPr>
        <w:t>also shows that the topic coverage of parties</w:t>
      </w:r>
      <w:r w:rsidR="006A0FBE" w:rsidRPr="00D33426">
        <w:rPr>
          <w:rFonts w:asciiTheme="majorHAnsi" w:hAnsiTheme="majorHAnsi" w:cstheme="majorHAnsi"/>
          <w:color w:val="000000" w:themeColor="text1"/>
          <w:sz w:val="22"/>
          <w:szCs w:val="22"/>
          <w:lang w:val="en-GB"/>
        </w:rPr>
        <w:t xml:space="preserve"> converge</w:t>
      </w:r>
      <w:r w:rsidR="00F22FA4" w:rsidRPr="00D33426">
        <w:rPr>
          <w:rFonts w:asciiTheme="majorHAnsi" w:hAnsiTheme="majorHAnsi" w:cstheme="majorHAnsi"/>
          <w:color w:val="000000" w:themeColor="text1"/>
          <w:sz w:val="22"/>
          <w:szCs w:val="22"/>
          <w:lang w:val="en-GB"/>
        </w:rPr>
        <w:t>s in 2015 and 2016.</w:t>
      </w:r>
      <w:r w:rsidR="006A0FBE" w:rsidRPr="00D33426">
        <w:rPr>
          <w:rFonts w:asciiTheme="majorHAnsi" w:hAnsiTheme="majorHAnsi" w:cstheme="majorHAnsi"/>
          <w:color w:val="000000" w:themeColor="text1"/>
          <w:sz w:val="22"/>
          <w:szCs w:val="22"/>
          <w:lang w:val="en-GB"/>
        </w:rPr>
        <w:t xml:space="preserve"> </w:t>
      </w:r>
      <w:r w:rsidR="005F0B41" w:rsidRPr="00D33426">
        <w:rPr>
          <w:rFonts w:asciiTheme="majorHAnsi" w:hAnsiTheme="majorHAnsi" w:cstheme="majorHAnsi"/>
          <w:color w:val="000000" w:themeColor="text1"/>
          <w:sz w:val="22"/>
          <w:szCs w:val="22"/>
          <w:lang w:val="en-GB"/>
        </w:rPr>
        <w:t xml:space="preserve">Three explanations may shed light why we see this trend. The first relates to </w:t>
      </w:r>
      <w:r w:rsidR="00F22FA4" w:rsidRPr="00D33426">
        <w:rPr>
          <w:rFonts w:asciiTheme="majorHAnsi" w:hAnsiTheme="majorHAnsi" w:cstheme="majorHAnsi"/>
          <w:color w:val="000000" w:themeColor="text1"/>
          <w:sz w:val="22"/>
          <w:szCs w:val="22"/>
          <w:lang w:val="en-GB"/>
        </w:rPr>
        <w:t xml:space="preserve">significant </w:t>
      </w:r>
      <w:r w:rsidR="005F0B41" w:rsidRPr="00D33426">
        <w:rPr>
          <w:rFonts w:asciiTheme="majorHAnsi" w:hAnsiTheme="majorHAnsi" w:cstheme="majorHAnsi"/>
          <w:color w:val="000000" w:themeColor="text1"/>
          <w:sz w:val="22"/>
          <w:szCs w:val="22"/>
          <w:lang w:val="en-GB"/>
        </w:rPr>
        <w:t xml:space="preserve">external developments </w:t>
      </w:r>
      <w:r w:rsidR="00CE536F" w:rsidRPr="00D33426">
        <w:rPr>
          <w:rFonts w:asciiTheme="majorHAnsi" w:hAnsiTheme="majorHAnsi" w:cstheme="majorHAnsi"/>
          <w:color w:val="000000" w:themeColor="text1"/>
          <w:sz w:val="22"/>
          <w:szCs w:val="22"/>
          <w:lang w:val="en-GB"/>
        </w:rPr>
        <w:t xml:space="preserve">that are relevant to </w:t>
      </w:r>
      <w:r w:rsidR="00B71808" w:rsidRPr="00D33426">
        <w:rPr>
          <w:rFonts w:asciiTheme="majorHAnsi" w:hAnsiTheme="majorHAnsi" w:cstheme="majorHAnsi"/>
          <w:color w:val="000000" w:themeColor="text1"/>
          <w:sz w:val="22"/>
          <w:szCs w:val="22"/>
          <w:lang w:val="en-GB"/>
        </w:rPr>
        <w:t xml:space="preserve">UK national interests, such as </w:t>
      </w:r>
      <w:r w:rsidR="00F22FA4" w:rsidRPr="00D33426">
        <w:rPr>
          <w:rFonts w:asciiTheme="majorHAnsi" w:hAnsiTheme="majorHAnsi" w:cstheme="majorHAnsi"/>
          <w:color w:val="000000" w:themeColor="text1"/>
          <w:sz w:val="22"/>
          <w:szCs w:val="22"/>
          <w:lang w:val="en-GB"/>
        </w:rPr>
        <w:t xml:space="preserve">the Syrian refugee crisis in Europe. As a result, certain topics related to migration enter the agenda as large-scale </w:t>
      </w:r>
      <w:r w:rsidR="00F22FA4" w:rsidRPr="00D33426">
        <w:rPr>
          <w:rFonts w:asciiTheme="majorHAnsi" w:hAnsiTheme="majorHAnsi" w:cstheme="majorHAnsi"/>
          <w:i/>
          <w:color w:val="000000" w:themeColor="text1"/>
          <w:sz w:val="22"/>
          <w:szCs w:val="22"/>
          <w:lang w:val="en-GB"/>
        </w:rPr>
        <w:t>national</w:t>
      </w:r>
      <w:r w:rsidR="00F22FA4" w:rsidRPr="00D33426">
        <w:rPr>
          <w:rFonts w:asciiTheme="majorHAnsi" w:hAnsiTheme="majorHAnsi" w:cstheme="majorHAnsi"/>
          <w:color w:val="000000" w:themeColor="text1"/>
          <w:sz w:val="22"/>
          <w:szCs w:val="22"/>
          <w:lang w:val="en-GB"/>
        </w:rPr>
        <w:t xml:space="preserve"> issues that are relevant to all parties. </w:t>
      </w:r>
      <w:r w:rsidR="005F0B41" w:rsidRPr="00D33426">
        <w:rPr>
          <w:rFonts w:asciiTheme="majorHAnsi" w:hAnsiTheme="majorHAnsi" w:cstheme="majorHAnsi"/>
          <w:color w:val="000000" w:themeColor="text1"/>
          <w:sz w:val="22"/>
          <w:szCs w:val="22"/>
          <w:lang w:val="en-GB"/>
        </w:rPr>
        <w:t xml:space="preserve">Secondly, as usually occurs towards general election, all parties discuss broadly similar agenda points which are found in the core of the political discourse. Lastly, </w:t>
      </w:r>
      <w:r w:rsidR="00B71808" w:rsidRPr="00D33426">
        <w:rPr>
          <w:rFonts w:asciiTheme="majorHAnsi" w:hAnsiTheme="majorHAnsi" w:cstheme="majorHAnsi"/>
          <w:color w:val="000000" w:themeColor="text1"/>
          <w:sz w:val="22"/>
          <w:szCs w:val="22"/>
          <w:lang w:val="en-GB"/>
        </w:rPr>
        <w:t xml:space="preserve">the </w:t>
      </w:r>
      <w:r w:rsidR="005F0B41" w:rsidRPr="00D33426">
        <w:rPr>
          <w:rFonts w:asciiTheme="majorHAnsi" w:hAnsiTheme="majorHAnsi" w:cstheme="majorHAnsi"/>
          <w:color w:val="000000" w:themeColor="text1"/>
          <w:sz w:val="22"/>
          <w:szCs w:val="22"/>
          <w:lang w:val="en-GB"/>
        </w:rPr>
        <w:t>Brexit</w:t>
      </w:r>
      <w:r w:rsidR="00B71808" w:rsidRPr="00D33426">
        <w:rPr>
          <w:rFonts w:asciiTheme="majorHAnsi" w:hAnsiTheme="majorHAnsi" w:cstheme="majorHAnsi"/>
          <w:color w:val="000000" w:themeColor="text1"/>
          <w:sz w:val="22"/>
          <w:szCs w:val="22"/>
          <w:lang w:val="en-GB"/>
        </w:rPr>
        <w:t xml:space="preserve"> referendum in 2016</w:t>
      </w:r>
      <w:r w:rsidR="005F0B41" w:rsidRPr="00D33426">
        <w:rPr>
          <w:rFonts w:asciiTheme="majorHAnsi" w:hAnsiTheme="majorHAnsi" w:cstheme="majorHAnsi"/>
          <w:color w:val="000000" w:themeColor="text1"/>
          <w:sz w:val="22"/>
          <w:szCs w:val="22"/>
          <w:lang w:val="en-GB"/>
        </w:rPr>
        <w:t xml:space="preserve"> </w:t>
      </w:r>
      <w:r w:rsidR="00B71808" w:rsidRPr="00D33426">
        <w:rPr>
          <w:rFonts w:asciiTheme="majorHAnsi" w:hAnsiTheme="majorHAnsi" w:cstheme="majorHAnsi"/>
          <w:color w:val="000000" w:themeColor="text1"/>
          <w:sz w:val="22"/>
          <w:szCs w:val="22"/>
          <w:lang w:val="en-GB"/>
        </w:rPr>
        <w:t xml:space="preserve">drastically </w:t>
      </w:r>
      <w:r w:rsidR="00ED04F9" w:rsidRPr="00D33426">
        <w:rPr>
          <w:rFonts w:asciiTheme="majorHAnsi" w:hAnsiTheme="majorHAnsi" w:cstheme="majorHAnsi"/>
          <w:color w:val="000000" w:themeColor="text1"/>
          <w:sz w:val="22"/>
          <w:szCs w:val="22"/>
          <w:lang w:val="en-GB"/>
        </w:rPr>
        <w:t>change</w:t>
      </w:r>
      <w:r w:rsidR="005F0B41" w:rsidRPr="00D33426">
        <w:rPr>
          <w:rFonts w:asciiTheme="majorHAnsi" w:hAnsiTheme="majorHAnsi" w:cstheme="majorHAnsi"/>
          <w:color w:val="000000" w:themeColor="text1"/>
          <w:sz w:val="22"/>
          <w:szCs w:val="22"/>
          <w:lang w:val="en-GB"/>
        </w:rPr>
        <w:t>d</w:t>
      </w:r>
      <w:r w:rsidR="00ED04F9" w:rsidRPr="00D33426">
        <w:rPr>
          <w:rFonts w:asciiTheme="majorHAnsi" w:hAnsiTheme="majorHAnsi" w:cstheme="majorHAnsi"/>
          <w:color w:val="000000" w:themeColor="text1"/>
          <w:sz w:val="22"/>
          <w:szCs w:val="22"/>
          <w:lang w:val="en-GB"/>
        </w:rPr>
        <w:t xml:space="preserve"> the context </w:t>
      </w:r>
      <w:r w:rsidR="00B71808" w:rsidRPr="00D33426">
        <w:rPr>
          <w:rFonts w:asciiTheme="majorHAnsi" w:hAnsiTheme="majorHAnsi" w:cstheme="majorHAnsi"/>
          <w:color w:val="000000" w:themeColor="text1"/>
          <w:sz w:val="22"/>
          <w:szCs w:val="22"/>
          <w:lang w:val="en-GB"/>
        </w:rPr>
        <w:t>for many kinds of policies on a national level</w:t>
      </w:r>
      <w:r w:rsidR="00ED04F9" w:rsidRPr="00D33426">
        <w:rPr>
          <w:rFonts w:asciiTheme="majorHAnsi" w:hAnsiTheme="majorHAnsi" w:cstheme="majorHAnsi"/>
          <w:color w:val="000000" w:themeColor="text1"/>
          <w:sz w:val="22"/>
          <w:szCs w:val="22"/>
          <w:lang w:val="en-GB"/>
        </w:rPr>
        <w:t>.</w:t>
      </w:r>
      <w:r w:rsidR="00B71808" w:rsidRPr="00D33426">
        <w:rPr>
          <w:rFonts w:asciiTheme="majorHAnsi" w:hAnsiTheme="majorHAnsi" w:cstheme="majorHAnsi"/>
          <w:color w:val="000000" w:themeColor="text1"/>
          <w:sz w:val="22"/>
          <w:szCs w:val="22"/>
          <w:lang w:val="en-GB"/>
        </w:rPr>
        <w:t xml:space="preserve"> This means that some topics of migration</w:t>
      </w:r>
      <w:r w:rsidR="00ED04F9" w:rsidRPr="00D33426">
        <w:rPr>
          <w:rFonts w:asciiTheme="majorHAnsi" w:hAnsiTheme="majorHAnsi" w:cstheme="majorHAnsi"/>
          <w:color w:val="000000" w:themeColor="text1"/>
          <w:sz w:val="22"/>
          <w:szCs w:val="22"/>
          <w:lang w:val="en-GB"/>
        </w:rPr>
        <w:t xml:space="preserve">, such as economic migration, become important for the whole </w:t>
      </w:r>
      <w:r w:rsidR="005F0B41" w:rsidRPr="00D33426">
        <w:rPr>
          <w:rFonts w:asciiTheme="majorHAnsi" w:hAnsiTheme="majorHAnsi" w:cstheme="majorHAnsi"/>
          <w:color w:val="000000" w:themeColor="text1"/>
          <w:sz w:val="22"/>
          <w:szCs w:val="22"/>
          <w:lang w:val="en-GB"/>
        </w:rPr>
        <w:t xml:space="preserve">UK </w:t>
      </w:r>
      <w:r w:rsidR="00ED04F9" w:rsidRPr="00D33426">
        <w:rPr>
          <w:rFonts w:asciiTheme="majorHAnsi" w:hAnsiTheme="majorHAnsi" w:cstheme="majorHAnsi"/>
          <w:color w:val="000000" w:themeColor="text1"/>
          <w:sz w:val="22"/>
          <w:szCs w:val="22"/>
          <w:lang w:val="en-GB"/>
        </w:rPr>
        <w:t xml:space="preserve">and all parties. </w:t>
      </w:r>
    </w:p>
    <w:p w14:paraId="58D8384C" w14:textId="2C7A4941" w:rsidR="00A65369" w:rsidRPr="00D33426" w:rsidRDefault="00A65369">
      <w:pPr>
        <w:spacing w:line="276" w:lineRule="auto"/>
        <w:rPr>
          <w:rFonts w:asciiTheme="majorHAnsi" w:hAnsiTheme="majorHAnsi" w:cstheme="majorHAnsi"/>
          <w:color w:val="000000" w:themeColor="text1"/>
          <w:sz w:val="22"/>
          <w:szCs w:val="22"/>
          <w:lang w:val="en-GB"/>
        </w:rPr>
      </w:pPr>
    </w:p>
    <w:p w14:paraId="57239B20" w14:textId="77777777" w:rsidR="00AD6080" w:rsidRPr="00D33426" w:rsidRDefault="00AD6080" w:rsidP="005A016C">
      <w:pPr>
        <w:spacing w:line="276" w:lineRule="auto"/>
        <w:rPr>
          <w:rFonts w:asciiTheme="majorHAnsi" w:hAnsiTheme="majorHAnsi" w:cstheme="majorHAnsi"/>
          <w:color w:val="000000" w:themeColor="text1"/>
          <w:sz w:val="22"/>
          <w:szCs w:val="22"/>
          <w:lang w:val="en-GB"/>
        </w:rPr>
      </w:pPr>
    </w:p>
    <w:p w14:paraId="141348F6" w14:textId="46B7F4A2" w:rsidR="00A65369" w:rsidRPr="00D33426" w:rsidRDefault="00A65369">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-topics-sentiment correlation</w:t>
      </w:r>
    </w:p>
    <w:p w14:paraId="2FC989EC" w14:textId="001F484F" w:rsidR="004553F4" w:rsidRPr="00D33426" w:rsidRDefault="003E15F3"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noProof/>
          <w:color w:val="000000" w:themeColor="text1"/>
          <w:sz w:val="22"/>
          <w:szCs w:val="22"/>
          <w:lang w:val="en-GB" w:eastAsia="en-GB" w:bidi="ar-SA"/>
        </w:rPr>
        <w:drawing>
          <wp:inline distT="0" distB="0" distL="0" distR="0" wp14:anchorId="4BBC6EC1" wp14:editId="7E25E8BC">
            <wp:extent cx="2332299" cy="675292"/>
            <wp:effectExtent l="0" t="0" r="0" b="0"/>
            <wp:docPr id="6" name="Picture 6" descr="C:\Users\afirestone\Documents\GitHub\tada-hoc\topic_sent_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firestone\Documents\GitHub\tada-hoc\topic_sent_correl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4965" cy="681855"/>
                    </a:xfrm>
                    <a:prstGeom prst="rect">
                      <a:avLst/>
                    </a:prstGeom>
                    <a:noFill/>
                    <a:ln>
                      <a:noFill/>
                    </a:ln>
                  </pic:spPr>
                </pic:pic>
              </a:graphicData>
            </a:graphic>
          </wp:inline>
        </w:drawing>
      </w:r>
    </w:p>
    <w:p w14:paraId="459EAC54" w14:textId="624CC238" w:rsidR="00AA0049" w:rsidRPr="00D33426" w:rsidRDefault="00BE66E7" w:rsidP="004E1E96">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Another reason we apply a topic model to political debates on migration </w:t>
      </w:r>
      <w:r w:rsidR="00562E01" w:rsidRPr="00D33426">
        <w:rPr>
          <w:rFonts w:asciiTheme="majorHAnsi" w:hAnsiTheme="majorHAnsi" w:cstheme="majorHAnsi"/>
          <w:color w:val="000000" w:themeColor="text1"/>
          <w:sz w:val="22"/>
          <w:szCs w:val="22"/>
          <w:lang w:val="en-GB"/>
        </w:rPr>
        <w:t>is to explore the general sentiments in parliament regarding these topics. To do this, we calculate the correlation of sentiment scores and topic scores for all documents in the subset. The result presents estimate of correlation between</w:t>
      </w:r>
      <w:r w:rsidR="000847AA" w:rsidRPr="00D33426">
        <w:rPr>
          <w:rFonts w:asciiTheme="majorHAnsi" w:hAnsiTheme="majorHAnsi" w:cstheme="majorHAnsi"/>
          <w:color w:val="000000" w:themeColor="text1"/>
          <w:sz w:val="22"/>
          <w:szCs w:val="22"/>
          <w:lang w:val="en-GB"/>
        </w:rPr>
        <w:t xml:space="preserve"> positive</w:t>
      </w:r>
      <w:r w:rsidR="00562E01" w:rsidRPr="00D33426">
        <w:rPr>
          <w:rFonts w:asciiTheme="majorHAnsi" w:hAnsiTheme="majorHAnsi" w:cstheme="majorHAnsi"/>
          <w:color w:val="000000" w:themeColor="text1"/>
          <w:sz w:val="22"/>
          <w:szCs w:val="22"/>
          <w:lang w:val="en-GB"/>
        </w:rPr>
        <w:t xml:space="preserve"> sentiment and each topic category. The topic of economic migration shows the strongest correlation with positive sentiment (0.1</w:t>
      </w:r>
      <w:r w:rsidR="00AA0049" w:rsidRPr="00D33426">
        <w:rPr>
          <w:rFonts w:asciiTheme="majorHAnsi" w:hAnsiTheme="majorHAnsi" w:cstheme="majorHAnsi"/>
          <w:color w:val="000000" w:themeColor="text1"/>
          <w:sz w:val="22"/>
          <w:szCs w:val="22"/>
          <w:lang w:val="en-GB"/>
        </w:rPr>
        <w:t>48</w:t>
      </w:r>
      <w:r w:rsidR="00562E01" w:rsidRPr="00D33426">
        <w:rPr>
          <w:rFonts w:asciiTheme="majorHAnsi" w:hAnsiTheme="majorHAnsi" w:cstheme="majorHAnsi"/>
          <w:color w:val="000000" w:themeColor="text1"/>
          <w:sz w:val="22"/>
          <w:szCs w:val="22"/>
          <w:lang w:val="en-GB"/>
        </w:rPr>
        <w:t xml:space="preserve">). This makes substantive sense, as many sectors of the UK economy benefit from migration. Discussion about economic migration in parliament would therefore </w:t>
      </w:r>
      <w:r w:rsidR="00E2367C" w:rsidRPr="00D33426">
        <w:rPr>
          <w:rFonts w:asciiTheme="majorHAnsi" w:hAnsiTheme="majorHAnsi" w:cstheme="majorHAnsi"/>
          <w:color w:val="000000" w:themeColor="text1"/>
          <w:sz w:val="22"/>
          <w:szCs w:val="22"/>
          <w:lang w:val="en-GB"/>
        </w:rPr>
        <w:t xml:space="preserve">enjoy a generally positive sentiment. In contrast, discussion related to the humanitarian concerns of migration </w:t>
      </w:r>
      <w:r w:rsidR="00A90345" w:rsidRPr="00D33426">
        <w:rPr>
          <w:rFonts w:asciiTheme="majorHAnsi" w:hAnsiTheme="majorHAnsi" w:cstheme="majorHAnsi"/>
          <w:color w:val="000000" w:themeColor="text1"/>
          <w:sz w:val="22"/>
          <w:szCs w:val="22"/>
          <w:lang w:val="en-GB"/>
        </w:rPr>
        <w:t>show a strong, inverse</w:t>
      </w:r>
      <w:r w:rsidR="00E2367C" w:rsidRPr="00D33426">
        <w:rPr>
          <w:rFonts w:asciiTheme="majorHAnsi" w:hAnsiTheme="majorHAnsi" w:cstheme="majorHAnsi"/>
          <w:color w:val="000000" w:themeColor="text1"/>
          <w:sz w:val="22"/>
          <w:szCs w:val="22"/>
          <w:lang w:val="en-GB"/>
        </w:rPr>
        <w:t xml:space="preserve"> correlated </w:t>
      </w:r>
      <w:r w:rsidR="00A90345" w:rsidRPr="00D33426">
        <w:rPr>
          <w:rFonts w:asciiTheme="majorHAnsi" w:hAnsiTheme="majorHAnsi" w:cstheme="majorHAnsi"/>
          <w:color w:val="000000" w:themeColor="text1"/>
          <w:sz w:val="22"/>
          <w:szCs w:val="22"/>
          <w:lang w:val="en-GB"/>
        </w:rPr>
        <w:t>with positive</w:t>
      </w:r>
      <w:r w:rsidR="00E2367C" w:rsidRPr="00D33426">
        <w:rPr>
          <w:rFonts w:asciiTheme="majorHAnsi" w:hAnsiTheme="majorHAnsi" w:cstheme="majorHAnsi"/>
          <w:color w:val="000000" w:themeColor="text1"/>
          <w:sz w:val="22"/>
          <w:szCs w:val="22"/>
          <w:lang w:val="en-GB"/>
        </w:rPr>
        <w:t xml:space="preserve"> sentiment (-0.09</w:t>
      </w:r>
      <w:r w:rsidR="00AA0049" w:rsidRPr="00D33426">
        <w:rPr>
          <w:rFonts w:asciiTheme="majorHAnsi" w:hAnsiTheme="majorHAnsi" w:cstheme="majorHAnsi"/>
          <w:color w:val="000000" w:themeColor="text1"/>
          <w:sz w:val="22"/>
          <w:szCs w:val="22"/>
          <w:lang w:val="en-GB"/>
        </w:rPr>
        <w:t>8</w:t>
      </w:r>
      <w:r w:rsidR="00E2367C" w:rsidRPr="00D33426">
        <w:rPr>
          <w:rFonts w:asciiTheme="majorHAnsi" w:hAnsiTheme="majorHAnsi" w:cstheme="majorHAnsi"/>
          <w:color w:val="000000" w:themeColor="text1"/>
          <w:sz w:val="22"/>
          <w:szCs w:val="22"/>
          <w:lang w:val="en-GB"/>
        </w:rPr>
        <w:t xml:space="preserve">). </w:t>
      </w:r>
      <w:r w:rsidR="00A90345" w:rsidRPr="00D33426">
        <w:rPr>
          <w:rFonts w:asciiTheme="majorHAnsi" w:hAnsiTheme="majorHAnsi" w:cstheme="majorHAnsi"/>
          <w:color w:val="000000" w:themeColor="text1"/>
          <w:sz w:val="22"/>
          <w:szCs w:val="22"/>
          <w:lang w:val="en-GB"/>
        </w:rPr>
        <w:t>This means that the increased prevalence of t</w:t>
      </w:r>
      <w:bookmarkStart w:id="70" w:name="_GoBack"/>
      <w:bookmarkEnd w:id="70"/>
      <w:r w:rsidR="00A90345" w:rsidRPr="00D33426">
        <w:rPr>
          <w:rFonts w:asciiTheme="majorHAnsi" w:hAnsiTheme="majorHAnsi" w:cstheme="majorHAnsi"/>
          <w:color w:val="000000" w:themeColor="text1"/>
          <w:sz w:val="22"/>
          <w:szCs w:val="22"/>
          <w:lang w:val="en-GB"/>
        </w:rPr>
        <w:t>his topic in debate is paired with increasingly negative sentiment. Substantively speaking, t</w:t>
      </w:r>
      <w:r w:rsidR="00E2367C" w:rsidRPr="00D33426">
        <w:rPr>
          <w:rFonts w:asciiTheme="majorHAnsi" w:hAnsiTheme="majorHAnsi" w:cstheme="majorHAnsi"/>
          <w:color w:val="000000" w:themeColor="text1"/>
          <w:sz w:val="22"/>
          <w:szCs w:val="22"/>
          <w:lang w:val="en-GB"/>
        </w:rPr>
        <w:t xml:space="preserve">his would indicate that members of parliament are generally concerned about the humanitarian risks of migration and wish to avoid or prevent them. </w:t>
      </w:r>
      <w:r w:rsidR="00AA0049" w:rsidRPr="00D33426">
        <w:rPr>
          <w:rFonts w:asciiTheme="majorHAnsi" w:hAnsiTheme="majorHAnsi" w:cstheme="majorHAnsi"/>
          <w:color w:val="000000" w:themeColor="text1"/>
          <w:sz w:val="22"/>
          <w:szCs w:val="22"/>
          <w:lang w:val="en-GB"/>
        </w:rPr>
        <w:t xml:space="preserve">The topic containing procedural vocabulary is correlated with neutral sentiment (-0.002). As these words contain no valuable content, this makes sense and affirms our understanding of these topic-sentiment correlation estimates. </w:t>
      </w:r>
      <w:r w:rsidR="000847AA" w:rsidRPr="00D33426">
        <w:rPr>
          <w:rFonts w:asciiTheme="majorHAnsi" w:hAnsiTheme="majorHAnsi" w:cstheme="majorHAnsi"/>
          <w:color w:val="000000" w:themeColor="text1"/>
          <w:sz w:val="22"/>
          <w:szCs w:val="22"/>
          <w:lang w:val="en-GB"/>
        </w:rPr>
        <w:t>The to</w:t>
      </w:r>
      <w:r w:rsidR="00A90345" w:rsidRPr="00D33426">
        <w:rPr>
          <w:rFonts w:asciiTheme="majorHAnsi" w:hAnsiTheme="majorHAnsi" w:cstheme="majorHAnsi"/>
          <w:color w:val="000000" w:themeColor="text1"/>
          <w:sz w:val="22"/>
          <w:szCs w:val="22"/>
          <w:lang w:val="en-GB"/>
        </w:rPr>
        <w:t>pics of social welfare and refugees fleeing conflict both show slightly negative correlations with sentiment (both are -0.012), possibly indicating mixed stances on these topics in parliament that overall verge negative.</w:t>
      </w:r>
      <w:r w:rsidR="000938E0" w:rsidRPr="00D33426">
        <w:rPr>
          <w:rFonts w:asciiTheme="majorHAnsi" w:hAnsiTheme="majorHAnsi" w:cstheme="majorHAnsi"/>
          <w:color w:val="000000" w:themeColor="text1"/>
          <w:sz w:val="22"/>
          <w:szCs w:val="22"/>
          <w:lang w:val="en-GB"/>
        </w:rPr>
        <w:t xml:space="preserve"> While the topic tit</w:t>
      </w:r>
      <w:r w:rsidR="00340912" w:rsidRPr="00D33426">
        <w:rPr>
          <w:rFonts w:asciiTheme="majorHAnsi" w:hAnsiTheme="majorHAnsi" w:cstheme="majorHAnsi"/>
          <w:color w:val="000000" w:themeColor="text1"/>
          <w:sz w:val="22"/>
          <w:szCs w:val="22"/>
          <w:lang w:val="en-GB"/>
        </w:rPr>
        <w:t>led “</w:t>
      </w:r>
      <w:proofErr w:type="spellStart"/>
      <w:r w:rsidR="00340912" w:rsidRPr="00D33426">
        <w:rPr>
          <w:rFonts w:asciiTheme="majorHAnsi" w:hAnsiTheme="majorHAnsi" w:cstheme="majorHAnsi"/>
          <w:color w:val="000000" w:themeColor="text1"/>
          <w:sz w:val="22"/>
          <w:szCs w:val="22"/>
          <w:lang w:val="en-GB"/>
        </w:rPr>
        <w:t>tb</w:t>
      </w:r>
      <w:proofErr w:type="spellEnd"/>
      <w:r w:rsidR="00340912" w:rsidRPr="00D33426">
        <w:rPr>
          <w:rFonts w:asciiTheme="majorHAnsi" w:hAnsiTheme="majorHAnsi" w:cstheme="majorHAnsi"/>
          <w:color w:val="000000" w:themeColor="text1"/>
          <w:sz w:val="22"/>
          <w:szCs w:val="22"/>
          <w:lang w:val="en-GB"/>
        </w:rPr>
        <w:t xml:space="preserve">, </w:t>
      </w:r>
      <w:proofErr w:type="spellStart"/>
      <w:r w:rsidR="00340912" w:rsidRPr="00D33426">
        <w:rPr>
          <w:rFonts w:asciiTheme="majorHAnsi" w:hAnsiTheme="majorHAnsi" w:cstheme="majorHAnsi"/>
          <w:color w:val="000000" w:themeColor="text1"/>
          <w:sz w:val="22"/>
          <w:szCs w:val="22"/>
          <w:lang w:val="en-GB"/>
        </w:rPr>
        <w:t>sikh</w:t>
      </w:r>
      <w:proofErr w:type="spellEnd"/>
      <w:r w:rsidR="00340912" w:rsidRPr="00D33426">
        <w:rPr>
          <w:rFonts w:asciiTheme="majorHAnsi" w:hAnsiTheme="majorHAnsi" w:cstheme="majorHAnsi"/>
          <w:color w:val="000000" w:themeColor="text1"/>
          <w:sz w:val="22"/>
          <w:szCs w:val="22"/>
          <w:lang w:val="en-GB"/>
        </w:rPr>
        <w:t xml:space="preserve">, Auschwitz” has a score of </w:t>
      </w:r>
      <w:r w:rsidR="00643C1C" w:rsidRPr="00D33426">
        <w:rPr>
          <w:rFonts w:asciiTheme="majorHAnsi" w:hAnsiTheme="majorHAnsi" w:cstheme="majorHAnsi"/>
          <w:color w:val="000000" w:themeColor="text1"/>
          <w:sz w:val="22"/>
          <w:szCs w:val="22"/>
          <w:lang w:val="en-GB"/>
        </w:rPr>
        <w:t xml:space="preserve">relatively strong negative sentiment correlation, it is difficult </w:t>
      </w:r>
      <w:r w:rsidR="000938E0" w:rsidRPr="00D33426">
        <w:rPr>
          <w:rFonts w:asciiTheme="majorHAnsi" w:hAnsiTheme="majorHAnsi" w:cstheme="majorHAnsi"/>
          <w:color w:val="000000" w:themeColor="text1"/>
          <w:sz w:val="22"/>
          <w:szCs w:val="22"/>
          <w:lang w:val="en-GB"/>
        </w:rPr>
        <w:t xml:space="preserve">to make any conclusions on this because </w:t>
      </w:r>
      <w:r w:rsidR="00643C1C" w:rsidRPr="00D33426">
        <w:rPr>
          <w:rFonts w:asciiTheme="majorHAnsi" w:hAnsiTheme="majorHAnsi" w:cstheme="majorHAnsi"/>
          <w:color w:val="000000" w:themeColor="text1"/>
          <w:sz w:val="22"/>
          <w:szCs w:val="22"/>
          <w:lang w:val="en-GB"/>
        </w:rPr>
        <w:t>the topic</w:t>
      </w:r>
      <w:r w:rsidR="000938E0" w:rsidRPr="00D33426">
        <w:rPr>
          <w:rFonts w:asciiTheme="majorHAnsi" w:hAnsiTheme="majorHAnsi" w:cstheme="majorHAnsi"/>
          <w:color w:val="000000" w:themeColor="text1"/>
          <w:sz w:val="22"/>
          <w:szCs w:val="22"/>
          <w:lang w:val="en-GB"/>
        </w:rPr>
        <w:t xml:space="preserve"> is inconsistent and contains multiple subjects of debate. </w:t>
      </w:r>
    </w:p>
    <w:p w14:paraId="5B97BB98" w14:textId="77777777" w:rsidR="00AA0049" w:rsidRPr="00D33426" w:rsidRDefault="00AA0049" w:rsidP="004E1E96">
      <w:pPr>
        <w:spacing w:line="276" w:lineRule="auto"/>
        <w:rPr>
          <w:rFonts w:asciiTheme="majorHAnsi" w:hAnsiTheme="majorHAnsi" w:cstheme="majorHAnsi"/>
          <w:color w:val="000000" w:themeColor="text1"/>
          <w:sz w:val="22"/>
          <w:szCs w:val="22"/>
          <w:lang w:val="en-GB"/>
        </w:rPr>
      </w:pPr>
    </w:p>
    <w:p w14:paraId="6F747AB2" w14:textId="694ABD87" w:rsidR="003D0C81" w:rsidRPr="00D33426" w:rsidRDefault="003D0C81" w:rsidP="002477E0">
      <w:pPr>
        <w:spacing w:line="276" w:lineRule="auto"/>
        <w:rPr>
          <w:rFonts w:asciiTheme="majorHAnsi" w:hAnsiTheme="majorHAnsi" w:cstheme="majorHAnsi"/>
          <w:color w:val="000000" w:themeColor="text1"/>
          <w:sz w:val="22"/>
          <w:szCs w:val="22"/>
          <w:lang w:val="en-GB"/>
        </w:rPr>
      </w:pPr>
    </w:p>
    <w:p w14:paraId="7355C18D" w14:textId="5B3E10E3" w:rsidR="003D10A2" w:rsidRPr="00D33426" w:rsidRDefault="00340912" w:rsidP="002477E0">
      <w:pPr>
        <w:spacing w:line="276" w:lineRule="auto"/>
        <w:rPr>
          <w:rFonts w:asciiTheme="majorHAnsi" w:hAnsiTheme="majorHAnsi" w:cstheme="majorHAnsi"/>
          <w:color w:val="000000" w:themeColor="text1"/>
          <w:sz w:val="22"/>
          <w:szCs w:val="22"/>
          <w:lang w:val="en-GB"/>
        </w:rPr>
      </w:pPr>
      <w:commentRangeStart w:id="71"/>
      <w:r w:rsidRPr="00D33426">
        <w:rPr>
          <w:rFonts w:asciiTheme="majorHAnsi" w:hAnsiTheme="majorHAnsi" w:cstheme="majorHAnsi"/>
          <w:color w:val="000000" w:themeColor="text1"/>
          <w:sz w:val="22"/>
          <w:szCs w:val="22"/>
          <w:lang w:val="en-GB"/>
        </w:rPr>
        <w:t>Conclusions:</w:t>
      </w:r>
      <w:commentRangeEnd w:id="71"/>
      <w:r w:rsidR="001158CA">
        <w:rPr>
          <w:rStyle w:val="CommentReference"/>
        </w:rPr>
        <w:commentReference w:id="71"/>
      </w:r>
    </w:p>
    <w:p w14:paraId="6E67DD87" w14:textId="4F16081D" w:rsidR="001158CA" w:rsidRPr="001158CA" w:rsidDel="001158CA" w:rsidRDefault="00340912">
      <w:pPr>
        <w:spacing w:line="276" w:lineRule="auto"/>
        <w:rPr>
          <w:del w:id="72" w:author="Microsoft Office User" w:date="2020-12-20T13:45:00Z"/>
          <w:rFonts w:asciiTheme="majorHAnsi" w:hAnsiTheme="majorHAnsi" w:cstheme="majorHAnsi"/>
          <w:color w:val="000000" w:themeColor="text1"/>
          <w:sz w:val="22"/>
          <w:szCs w:val="22"/>
          <w:lang w:val="en-GB"/>
          <w:rPrChange w:id="73" w:author="Microsoft Office User" w:date="2020-12-20T13:45:00Z">
            <w:rPr>
              <w:del w:id="74" w:author="Microsoft Office User" w:date="2020-12-20T13:45:00Z"/>
              <w:lang w:val="en-GB"/>
            </w:rPr>
          </w:rPrChange>
        </w:rPr>
        <w:pPrChange w:id="75" w:author="Microsoft Office User" w:date="2020-12-20T13:45:00Z">
          <w:pPr>
            <w:pStyle w:val="ListParagraph"/>
            <w:numPr>
              <w:numId w:val="13"/>
            </w:numPr>
            <w:spacing w:line="276" w:lineRule="auto"/>
            <w:ind w:hanging="360"/>
          </w:pPr>
        </w:pPrChange>
      </w:pPr>
      <w:del w:id="76" w:author="Microsoft Office User" w:date="2020-12-20T13:45:00Z">
        <w:r w:rsidRPr="001158CA" w:rsidDel="001158CA">
          <w:rPr>
            <w:rFonts w:asciiTheme="majorHAnsi" w:hAnsiTheme="majorHAnsi" w:cstheme="majorHAnsi"/>
            <w:color w:val="000000" w:themeColor="text1"/>
            <w:sz w:val="22"/>
            <w:szCs w:val="22"/>
            <w:lang w:val="en-GB"/>
            <w:rPrChange w:id="77" w:author="Microsoft Office User" w:date="2020-12-20T13:45:00Z">
              <w:rPr>
                <w:lang w:val="en-GB"/>
              </w:rPr>
            </w:rPrChange>
          </w:rPr>
          <w:delText xml:space="preserve">What can we conclude from this? </w:delText>
        </w:r>
        <w:r w:rsidR="001158CA" w:rsidRPr="001158CA" w:rsidDel="001158CA">
          <w:rPr>
            <w:rFonts w:asciiTheme="majorHAnsi" w:hAnsiTheme="majorHAnsi" w:cstheme="majorHAnsi"/>
            <w:color w:val="000000" w:themeColor="text1"/>
            <w:sz w:val="22"/>
            <w:szCs w:val="22"/>
            <w:lang w:val="en-GB"/>
            <w:rPrChange w:id="78" w:author="Microsoft Office User" w:date="2020-12-20T13:45:00Z">
              <w:rPr>
                <w:lang w:val="en-GB"/>
              </w:rPr>
            </w:rPrChange>
          </w:rPr>
          <w:delText>How does this answer our questions from our intro/framing? (What were they?)</w:delText>
        </w:r>
        <w:r w:rsidR="001158CA" w:rsidRPr="001158CA" w:rsidDel="001158CA">
          <w:rPr>
            <w:rFonts w:asciiTheme="majorHAnsi" w:hAnsiTheme="majorHAnsi" w:cstheme="majorHAnsi"/>
            <w:sz w:val="22"/>
            <w:szCs w:val="22"/>
            <w:rPrChange w:id="79" w:author="Microsoft Office User" w:date="2020-12-20T13:45:00Z">
              <w:rPr/>
            </w:rPrChange>
          </w:rPr>
          <w:delText xml:space="preserve"> </w:delText>
        </w:r>
      </w:del>
    </w:p>
    <w:p w14:paraId="21AA8479" w14:textId="40FBFAA9" w:rsidR="001158CA" w:rsidDel="001158CA" w:rsidRDefault="001158CA">
      <w:pPr>
        <w:rPr>
          <w:del w:id="80" w:author="Microsoft Office User" w:date="2020-12-20T13:45:00Z"/>
          <w:lang w:val="en-GB"/>
        </w:rPr>
        <w:pPrChange w:id="81" w:author="Microsoft Office User" w:date="2020-12-20T13:45:00Z">
          <w:pPr>
            <w:pStyle w:val="ListParagraph"/>
            <w:numPr>
              <w:numId w:val="13"/>
            </w:numPr>
            <w:spacing w:line="276" w:lineRule="auto"/>
            <w:ind w:hanging="360"/>
          </w:pPr>
        </w:pPrChange>
      </w:pPr>
      <w:del w:id="82" w:author="Microsoft Office User" w:date="2020-12-20T13:45:00Z">
        <w:r w:rsidRPr="00D33426" w:rsidDel="001158CA">
          <w:rPr>
            <w:lang w:val="en-GB"/>
          </w:rPr>
          <w:delText>What are the challenges of interpreting sentiment (sentiment related to content, vs. sentiment related to attitudes towards specific content)? What are our recommendations for moving forward?</w:delText>
        </w:r>
      </w:del>
    </w:p>
    <w:p w14:paraId="07E45691" w14:textId="77777777" w:rsidR="001158CA" w:rsidRPr="001158CA" w:rsidRDefault="001158CA">
      <w:pPr>
        <w:rPr>
          <w:ins w:id="83" w:author="Microsoft Office User" w:date="2020-12-20T12:31:00Z"/>
          <w:lang w:val="en-GB"/>
        </w:rPr>
        <w:pPrChange w:id="84" w:author="Microsoft Office User" w:date="2020-12-20T13:45:00Z">
          <w:pPr>
            <w:pStyle w:val="ListParagraph"/>
            <w:numPr>
              <w:numId w:val="13"/>
            </w:numPr>
            <w:spacing w:line="276" w:lineRule="auto"/>
            <w:ind w:hanging="360"/>
          </w:pPr>
        </w:pPrChange>
      </w:pPr>
    </w:p>
    <w:p w14:paraId="483AB588" w14:textId="146E196F" w:rsidR="009C2938" w:rsidRDefault="000B6309" w:rsidP="000B6309">
      <w:pPr>
        <w:spacing w:line="276" w:lineRule="auto"/>
        <w:rPr>
          <w:ins w:id="85" w:author="Microsoft Office User" w:date="2020-12-20T13:44:00Z"/>
          <w:rFonts w:asciiTheme="majorHAnsi" w:hAnsiTheme="majorHAnsi" w:cstheme="majorHAnsi"/>
          <w:color w:val="000000" w:themeColor="text1"/>
          <w:sz w:val="22"/>
          <w:szCs w:val="22"/>
          <w:lang w:val="en-GB"/>
        </w:rPr>
      </w:pPr>
      <w:ins w:id="86" w:author="Microsoft Office User" w:date="2020-12-20T13:27:00Z">
        <w:r>
          <w:rPr>
            <w:rFonts w:asciiTheme="majorHAnsi" w:hAnsiTheme="majorHAnsi" w:cstheme="majorHAnsi"/>
            <w:color w:val="000000" w:themeColor="text1"/>
            <w:sz w:val="22"/>
            <w:szCs w:val="22"/>
            <w:lang w:val="en-GB"/>
          </w:rPr>
          <w:t>To conclude,</w:t>
        </w:r>
      </w:ins>
      <w:ins w:id="87" w:author="Microsoft Office User" w:date="2020-12-20T13:28:00Z">
        <w:r>
          <w:rPr>
            <w:rFonts w:asciiTheme="majorHAnsi" w:hAnsiTheme="majorHAnsi" w:cstheme="majorHAnsi"/>
            <w:color w:val="000000" w:themeColor="text1"/>
            <w:sz w:val="22"/>
            <w:szCs w:val="22"/>
            <w:lang w:val="en-GB"/>
          </w:rPr>
          <w:t xml:space="preserve"> </w:t>
        </w:r>
      </w:ins>
      <w:ins w:id="88" w:author="Microsoft Office User" w:date="2020-12-20T13:42:00Z">
        <w:r>
          <w:rPr>
            <w:rFonts w:asciiTheme="majorHAnsi" w:hAnsiTheme="majorHAnsi" w:cstheme="majorHAnsi"/>
            <w:color w:val="000000" w:themeColor="text1"/>
            <w:sz w:val="22"/>
            <w:szCs w:val="22"/>
            <w:lang w:val="en-GB"/>
          </w:rPr>
          <w:t>f</w:t>
        </w:r>
      </w:ins>
      <w:ins w:id="89" w:author="Microsoft Office User" w:date="2020-12-20T12:38:00Z">
        <w:r w:rsidR="001D5C1E">
          <w:rPr>
            <w:rFonts w:asciiTheme="majorHAnsi" w:hAnsiTheme="majorHAnsi" w:cstheme="majorHAnsi"/>
            <w:color w:val="000000" w:themeColor="text1"/>
            <w:sz w:val="22"/>
            <w:szCs w:val="22"/>
            <w:lang w:val="en-GB"/>
          </w:rPr>
          <w:t xml:space="preserve">rom this analysis we learn that immigration related debates became </w:t>
        </w:r>
        <w:del w:id="90" w:author="Amir Firestone" w:date="2020-12-20T16:00:00Z">
          <w:r w:rsidR="001D5C1E" w:rsidDel="00346426">
            <w:rPr>
              <w:rFonts w:asciiTheme="majorHAnsi" w:hAnsiTheme="majorHAnsi" w:cstheme="majorHAnsi"/>
              <w:color w:val="000000" w:themeColor="text1"/>
              <w:sz w:val="22"/>
              <w:szCs w:val="22"/>
              <w:lang w:val="en-GB"/>
            </w:rPr>
            <w:delText>more and more</w:delText>
          </w:r>
        </w:del>
      </w:ins>
      <w:ins w:id="91" w:author="Amir Firestone" w:date="2020-12-20T16:00:00Z">
        <w:r w:rsidR="00346426">
          <w:rPr>
            <w:rFonts w:asciiTheme="majorHAnsi" w:hAnsiTheme="majorHAnsi" w:cstheme="majorHAnsi"/>
            <w:color w:val="000000" w:themeColor="text1"/>
            <w:sz w:val="22"/>
            <w:szCs w:val="22"/>
            <w:lang w:val="en-GB"/>
          </w:rPr>
          <w:t>increasingly</w:t>
        </w:r>
      </w:ins>
      <w:ins w:id="92" w:author="Microsoft Office User" w:date="2020-12-20T12:38:00Z">
        <w:r w:rsidR="001D5C1E">
          <w:rPr>
            <w:rFonts w:asciiTheme="majorHAnsi" w:hAnsiTheme="majorHAnsi" w:cstheme="majorHAnsi"/>
            <w:color w:val="000000" w:themeColor="text1"/>
            <w:sz w:val="22"/>
            <w:szCs w:val="22"/>
            <w:lang w:val="en-GB"/>
          </w:rPr>
          <w:t xml:space="preserve"> </w:t>
        </w:r>
      </w:ins>
      <w:ins w:id="93" w:author="Microsoft Office User" w:date="2020-12-20T12:39:00Z">
        <w:r w:rsidR="001D5C1E">
          <w:rPr>
            <w:rFonts w:asciiTheme="majorHAnsi" w:hAnsiTheme="majorHAnsi" w:cstheme="majorHAnsi"/>
            <w:color w:val="000000" w:themeColor="text1"/>
            <w:sz w:val="22"/>
            <w:szCs w:val="22"/>
            <w:lang w:val="en-GB"/>
          </w:rPr>
          <w:t xml:space="preserve">prevalent over the years with a massive increase </w:t>
        </w:r>
      </w:ins>
      <w:ins w:id="94" w:author="Microsoft Office User" w:date="2020-12-20T12:57:00Z">
        <w:r w:rsidR="00F00EA2">
          <w:rPr>
            <w:rFonts w:asciiTheme="majorHAnsi" w:hAnsiTheme="majorHAnsi" w:cstheme="majorHAnsi"/>
            <w:color w:val="000000" w:themeColor="text1"/>
            <w:sz w:val="22"/>
            <w:szCs w:val="22"/>
            <w:lang w:val="en-GB"/>
          </w:rPr>
          <w:t xml:space="preserve">from 2015 onwards. </w:t>
        </w:r>
      </w:ins>
      <w:ins w:id="95" w:author="Microsoft Office User" w:date="2020-12-20T12:59:00Z">
        <w:r w:rsidR="00436E0F">
          <w:rPr>
            <w:rFonts w:asciiTheme="majorHAnsi" w:hAnsiTheme="majorHAnsi" w:cstheme="majorHAnsi"/>
            <w:color w:val="000000" w:themeColor="text1"/>
            <w:sz w:val="22"/>
            <w:szCs w:val="22"/>
            <w:lang w:val="en-GB"/>
          </w:rPr>
          <w:t xml:space="preserve">Not surprisingly, in terms of content this </w:t>
        </w:r>
      </w:ins>
      <w:ins w:id="96" w:author="Microsoft Office User" w:date="2020-12-20T13:01:00Z">
        <w:r w:rsidR="00436E0F">
          <w:rPr>
            <w:rFonts w:asciiTheme="majorHAnsi" w:hAnsiTheme="majorHAnsi" w:cstheme="majorHAnsi"/>
            <w:color w:val="000000" w:themeColor="text1"/>
            <w:sz w:val="22"/>
            <w:szCs w:val="22"/>
            <w:lang w:val="en-GB"/>
          </w:rPr>
          <w:t xml:space="preserve">sharp </w:t>
        </w:r>
      </w:ins>
      <w:ins w:id="97" w:author="Microsoft Office User" w:date="2020-12-20T12:59:00Z">
        <w:r w:rsidR="00436E0F">
          <w:rPr>
            <w:rFonts w:asciiTheme="majorHAnsi" w:hAnsiTheme="majorHAnsi" w:cstheme="majorHAnsi"/>
            <w:color w:val="000000" w:themeColor="text1"/>
            <w:sz w:val="22"/>
            <w:szCs w:val="22"/>
            <w:lang w:val="en-GB"/>
          </w:rPr>
          <w:t xml:space="preserve">increase was </w:t>
        </w:r>
      </w:ins>
      <w:ins w:id="98" w:author="Microsoft Office User" w:date="2020-12-20T13:00:00Z">
        <w:r w:rsidR="00436E0F">
          <w:rPr>
            <w:rFonts w:asciiTheme="majorHAnsi" w:hAnsiTheme="majorHAnsi" w:cstheme="majorHAnsi"/>
            <w:color w:val="000000" w:themeColor="text1"/>
            <w:sz w:val="22"/>
            <w:szCs w:val="22"/>
            <w:lang w:val="en-GB"/>
          </w:rPr>
          <w:t xml:space="preserve">induced mostly by discussions over refugees fleeing conflict areas. </w:t>
        </w:r>
      </w:ins>
      <w:ins w:id="99" w:author="Microsoft Office User" w:date="2020-12-20T13:01:00Z">
        <w:r w:rsidR="00436E0F">
          <w:rPr>
            <w:rFonts w:asciiTheme="majorHAnsi" w:hAnsiTheme="majorHAnsi" w:cstheme="majorHAnsi"/>
            <w:color w:val="000000" w:themeColor="text1"/>
            <w:sz w:val="22"/>
            <w:szCs w:val="22"/>
            <w:lang w:val="en-GB"/>
          </w:rPr>
          <w:t xml:space="preserve">Hence, </w:t>
        </w:r>
      </w:ins>
      <w:ins w:id="100" w:author="Microsoft Office User" w:date="2020-12-20T13:02:00Z">
        <w:r w:rsidR="00436E0F">
          <w:rPr>
            <w:rFonts w:asciiTheme="majorHAnsi" w:hAnsiTheme="majorHAnsi" w:cstheme="majorHAnsi"/>
            <w:color w:val="000000" w:themeColor="text1"/>
            <w:sz w:val="22"/>
            <w:szCs w:val="22"/>
            <w:lang w:val="en-GB"/>
          </w:rPr>
          <w:t>after the results of Brexit referendum attention to refugees decreased while</w:t>
        </w:r>
      </w:ins>
      <w:ins w:id="101" w:author="Microsoft Office User" w:date="2020-12-20T13:03:00Z">
        <w:r w:rsidR="00436E0F">
          <w:rPr>
            <w:rFonts w:asciiTheme="majorHAnsi" w:hAnsiTheme="majorHAnsi" w:cstheme="majorHAnsi"/>
            <w:color w:val="000000" w:themeColor="text1"/>
            <w:sz w:val="22"/>
            <w:szCs w:val="22"/>
            <w:lang w:val="en-GB"/>
          </w:rPr>
          <w:t xml:space="preserve"> the topic of economic migration suddenly attracted more attention. </w:t>
        </w:r>
      </w:ins>
      <w:ins w:id="102" w:author="Microsoft Office User" w:date="2020-12-20T13:04:00Z">
        <w:r w:rsidR="00436E0F">
          <w:rPr>
            <w:rFonts w:asciiTheme="majorHAnsi" w:hAnsiTheme="majorHAnsi" w:cstheme="majorHAnsi"/>
            <w:color w:val="000000" w:themeColor="text1"/>
            <w:sz w:val="22"/>
            <w:szCs w:val="22"/>
            <w:lang w:val="en-GB"/>
          </w:rPr>
          <w:t>Further,</w:t>
        </w:r>
      </w:ins>
      <w:ins w:id="103" w:author="Microsoft Office User" w:date="2020-12-20T13:42:00Z">
        <w:r w:rsidR="001158CA">
          <w:rPr>
            <w:rFonts w:asciiTheme="majorHAnsi" w:hAnsiTheme="majorHAnsi" w:cstheme="majorHAnsi"/>
            <w:color w:val="000000" w:themeColor="text1"/>
            <w:sz w:val="22"/>
            <w:szCs w:val="22"/>
            <w:lang w:val="en-GB"/>
          </w:rPr>
          <w:t xml:space="preserve"> while parties perceive more </w:t>
        </w:r>
      </w:ins>
      <w:ins w:id="104" w:author="Microsoft Office User" w:date="2020-12-20T13:43:00Z">
        <w:r w:rsidR="001158CA">
          <w:rPr>
            <w:rFonts w:asciiTheme="majorHAnsi" w:hAnsiTheme="majorHAnsi" w:cstheme="majorHAnsi"/>
            <w:color w:val="000000" w:themeColor="text1"/>
            <w:sz w:val="22"/>
            <w:szCs w:val="22"/>
            <w:lang w:val="en-GB"/>
          </w:rPr>
          <w:t xml:space="preserve">positively economic migration, humanitarian concerns related migration is </w:t>
        </w:r>
      </w:ins>
      <w:ins w:id="105" w:author="Microsoft Office User" w:date="2020-12-20T13:44:00Z">
        <w:r w:rsidR="001158CA">
          <w:rPr>
            <w:rFonts w:asciiTheme="majorHAnsi" w:hAnsiTheme="majorHAnsi" w:cstheme="majorHAnsi"/>
            <w:color w:val="000000" w:themeColor="text1"/>
            <w:sz w:val="22"/>
            <w:szCs w:val="22"/>
            <w:lang w:val="en-GB"/>
          </w:rPr>
          <w:t>correlated</w:t>
        </w:r>
      </w:ins>
      <w:ins w:id="106" w:author="Microsoft Office User" w:date="2020-12-20T13:43:00Z">
        <w:r w:rsidR="001158CA">
          <w:rPr>
            <w:rFonts w:asciiTheme="majorHAnsi" w:hAnsiTheme="majorHAnsi" w:cstheme="majorHAnsi"/>
            <w:color w:val="000000" w:themeColor="text1"/>
            <w:sz w:val="22"/>
            <w:szCs w:val="22"/>
            <w:lang w:val="en-GB"/>
          </w:rPr>
          <w:t xml:space="preserve"> with negative sentiment.  </w:t>
        </w:r>
      </w:ins>
      <w:ins w:id="107" w:author="Microsoft Office User" w:date="2020-12-20T13:04:00Z">
        <w:r w:rsidR="00436E0F">
          <w:rPr>
            <w:rFonts w:asciiTheme="majorHAnsi" w:hAnsiTheme="majorHAnsi" w:cstheme="majorHAnsi"/>
            <w:color w:val="000000" w:themeColor="text1"/>
            <w:sz w:val="22"/>
            <w:szCs w:val="22"/>
            <w:lang w:val="en-GB"/>
          </w:rPr>
          <w:t xml:space="preserve"> </w:t>
        </w:r>
      </w:ins>
    </w:p>
    <w:p w14:paraId="3503AF0D" w14:textId="7D159D2A" w:rsidR="001158CA" w:rsidRDefault="001158CA" w:rsidP="009C2938">
      <w:pPr>
        <w:spacing w:line="276" w:lineRule="auto"/>
        <w:rPr>
          <w:ins w:id="108" w:author="Microsoft Office User" w:date="2020-12-20T13:52:00Z"/>
          <w:rFonts w:asciiTheme="majorHAnsi" w:hAnsiTheme="majorHAnsi" w:cstheme="majorHAnsi"/>
          <w:color w:val="000000" w:themeColor="text1"/>
          <w:sz w:val="22"/>
          <w:szCs w:val="22"/>
          <w:lang w:val="en-GB"/>
        </w:rPr>
      </w:pPr>
      <w:ins w:id="109" w:author="Microsoft Office User" w:date="2020-12-20T13:56:00Z">
        <w:r>
          <w:rPr>
            <w:rFonts w:asciiTheme="majorHAnsi" w:hAnsiTheme="majorHAnsi" w:cstheme="majorHAnsi"/>
            <w:color w:val="000000" w:themeColor="text1"/>
            <w:sz w:val="22"/>
            <w:szCs w:val="22"/>
            <w:lang w:val="en-GB"/>
          </w:rPr>
          <w:t xml:space="preserve">Tying it all together, </w:t>
        </w:r>
      </w:ins>
      <w:ins w:id="110" w:author="Microsoft Office User" w:date="2020-12-20T14:01:00Z">
        <w:r>
          <w:rPr>
            <w:rFonts w:asciiTheme="majorHAnsi" w:hAnsiTheme="majorHAnsi" w:cstheme="majorHAnsi"/>
            <w:color w:val="000000" w:themeColor="text1"/>
            <w:sz w:val="22"/>
            <w:szCs w:val="22"/>
            <w:lang w:val="en-GB"/>
          </w:rPr>
          <w:t>this insight is relevant to politicians and policy</w:t>
        </w:r>
      </w:ins>
      <w:ins w:id="111" w:author="Microsoft Office User" w:date="2020-12-20T14:02:00Z">
        <w:r>
          <w:rPr>
            <w:rFonts w:asciiTheme="majorHAnsi" w:hAnsiTheme="majorHAnsi" w:cstheme="majorHAnsi"/>
            <w:color w:val="000000" w:themeColor="text1"/>
            <w:sz w:val="22"/>
            <w:szCs w:val="22"/>
            <w:lang w:val="en-GB"/>
          </w:rPr>
          <w:t xml:space="preserve"> makers in the UK now in that </w:t>
        </w:r>
      </w:ins>
      <w:ins w:id="112" w:author="Microsoft Office User" w:date="2020-12-20T14:04:00Z">
        <w:r w:rsidR="00DC5A12">
          <w:rPr>
            <w:rFonts w:asciiTheme="majorHAnsi" w:hAnsiTheme="majorHAnsi" w:cstheme="majorHAnsi"/>
            <w:color w:val="000000" w:themeColor="text1"/>
            <w:sz w:val="22"/>
            <w:szCs w:val="22"/>
            <w:lang w:val="en-GB"/>
          </w:rPr>
          <w:t xml:space="preserve">it </w:t>
        </w:r>
        <w:proofErr w:type="gramStart"/>
        <w:r w:rsidR="00DC5A12">
          <w:rPr>
            <w:rFonts w:asciiTheme="majorHAnsi" w:hAnsiTheme="majorHAnsi" w:cstheme="majorHAnsi"/>
            <w:color w:val="000000" w:themeColor="text1"/>
            <w:sz w:val="22"/>
            <w:szCs w:val="22"/>
            <w:lang w:val="en-GB"/>
          </w:rPr>
          <w:t>------- ?</w:t>
        </w:r>
        <w:proofErr w:type="gramEnd"/>
        <w:r w:rsidR="00DC5A12">
          <w:rPr>
            <w:rFonts w:asciiTheme="majorHAnsi" w:hAnsiTheme="majorHAnsi" w:cstheme="majorHAnsi"/>
            <w:color w:val="000000" w:themeColor="text1"/>
            <w:sz w:val="22"/>
            <w:szCs w:val="22"/>
            <w:lang w:val="en-GB"/>
          </w:rPr>
          <w:t xml:space="preserve"> </w:t>
        </w:r>
      </w:ins>
    </w:p>
    <w:p w14:paraId="54F418EB" w14:textId="77777777" w:rsidR="001158CA" w:rsidRDefault="001158CA" w:rsidP="009C2938">
      <w:pPr>
        <w:spacing w:line="276" w:lineRule="auto"/>
        <w:rPr>
          <w:ins w:id="113" w:author="Microsoft Office User" w:date="2020-12-20T12:56:00Z"/>
          <w:rFonts w:asciiTheme="majorHAnsi" w:hAnsiTheme="majorHAnsi" w:cstheme="majorHAnsi"/>
          <w:color w:val="000000" w:themeColor="text1"/>
          <w:sz w:val="22"/>
          <w:szCs w:val="22"/>
          <w:lang w:val="en-GB"/>
        </w:rPr>
      </w:pPr>
    </w:p>
    <w:p w14:paraId="26A2E147" w14:textId="6417911D" w:rsidR="00F00EA2" w:rsidRPr="009C2938" w:rsidDel="00436E0F" w:rsidRDefault="00F00EA2">
      <w:pPr>
        <w:spacing w:line="276" w:lineRule="auto"/>
        <w:rPr>
          <w:del w:id="114" w:author="Microsoft Office User" w:date="2020-12-20T13:03:00Z"/>
          <w:rFonts w:asciiTheme="majorHAnsi" w:hAnsiTheme="majorHAnsi" w:cstheme="majorHAnsi"/>
          <w:color w:val="000000" w:themeColor="text1"/>
          <w:sz w:val="22"/>
          <w:szCs w:val="22"/>
          <w:lang w:val="en-GB"/>
          <w:rPrChange w:id="115" w:author="Microsoft Office User" w:date="2020-12-20T12:31:00Z">
            <w:rPr>
              <w:del w:id="116" w:author="Microsoft Office User" w:date="2020-12-20T13:03:00Z"/>
              <w:lang w:val="en-GB"/>
            </w:rPr>
          </w:rPrChange>
        </w:rPr>
        <w:pPrChange w:id="117" w:author="Microsoft Office User" w:date="2020-12-20T12:31:00Z">
          <w:pPr>
            <w:pStyle w:val="ListParagraph"/>
            <w:numPr>
              <w:numId w:val="13"/>
            </w:numPr>
            <w:spacing w:line="276" w:lineRule="auto"/>
            <w:ind w:hanging="360"/>
          </w:pPr>
        </w:pPrChange>
      </w:pPr>
    </w:p>
    <w:p w14:paraId="23C319BE" w14:textId="0C2A5D64" w:rsidR="009C2938" w:rsidRPr="009C2938" w:rsidRDefault="009C2938">
      <w:pPr>
        <w:spacing w:line="276" w:lineRule="auto"/>
        <w:rPr>
          <w:rFonts w:asciiTheme="majorHAnsi" w:hAnsiTheme="majorHAnsi" w:cstheme="majorHAnsi"/>
          <w:color w:val="000000" w:themeColor="text1"/>
          <w:sz w:val="22"/>
          <w:szCs w:val="22"/>
          <w:lang w:val="en-GB"/>
          <w:rPrChange w:id="118" w:author="Microsoft Office User" w:date="2020-12-20T12:32:00Z">
            <w:rPr>
              <w:lang w:val="en-GB"/>
            </w:rPr>
          </w:rPrChange>
        </w:rPr>
        <w:pPrChange w:id="119" w:author="Microsoft Office User" w:date="2020-12-20T12:32:00Z">
          <w:pPr>
            <w:pStyle w:val="ListParagraph"/>
            <w:numPr>
              <w:numId w:val="13"/>
            </w:numPr>
            <w:spacing w:line="276" w:lineRule="auto"/>
            <w:ind w:hanging="360"/>
          </w:pPr>
        </w:pPrChange>
      </w:pPr>
      <w:ins w:id="120" w:author="Microsoft Office User" w:date="2020-12-20T12:33:00Z">
        <w:r>
          <w:rPr>
            <w:rFonts w:asciiTheme="majorHAnsi" w:hAnsiTheme="majorHAnsi" w:cstheme="majorHAnsi"/>
            <w:color w:val="000000" w:themeColor="text1"/>
            <w:sz w:val="22"/>
            <w:szCs w:val="22"/>
            <w:lang w:val="en-GB"/>
          </w:rPr>
          <w:lastRenderedPageBreak/>
          <w:t xml:space="preserve">As mentioned, it seems that our sentiment analysis is </w:t>
        </w:r>
      </w:ins>
      <w:ins w:id="121" w:author="Microsoft Office User" w:date="2020-12-20T13:23:00Z">
        <w:r w:rsidR="00436E0F">
          <w:rPr>
            <w:rFonts w:asciiTheme="majorHAnsi" w:hAnsiTheme="majorHAnsi" w:cstheme="majorHAnsi"/>
            <w:color w:val="000000" w:themeColor="text1"/>
            <w:sz w:val="22"/>
            <w:szCs w:val="22"/>
            <w:lang w:val="en-GB"/>
          </w:rPr>
          <w:t>imperfect</w:t>
        </w:r>
      </w:ins>
      <w:ins w:id="122" w:author="Microsoft Office User" w:date="2020-12-20T12:33:00Z">
        <w:r>
          <w:rPr>
            <w:rFonts w:asciiTheme="majorHAnsi" w:hAnsiTheme="majorHAnsi" w:cstheme="majorHAnsi"/>
            <w:color w:val="000000" w:themeColor="text1"/>
            <w:sz w:val="22"/>
            <w:szCs w:val="22"/>
            <w:lang w:val="en-GB"/>
          </w:rPr>
          <w:t xml:space="preserve"> </w:t>
        </w:r>
      </w:ins>
      <w:ins w:id="123" w:author="Microsoft Office User" w:date="2020-12-20T12:34:00Z">
        <w:r w:rsidR="001D5C1E">
          <w:rPr>
            <w:rFonts w:asciiTheme="majorHAnsi" w:hAnsiTheme="majorHAnsi" w:cstheme="majorHAnsi"/>
            <w:color w:val="000000" w:themeColor="text1"/>
            <w:sz w:val="22"/>
            <w:szCs w:val="22"/>
            <w:lang w:val="en-GB"/>
          </w:rPr>
          <w:t xml:space="preserve">because it tries to answer a too broad of a question, namely, what is the overall sentiment of parties towards immigration and how this sentiment changed over the years. From our results </w:t>
        </w:r>
      </w:ins>
      <w:ins w:id="124" w:author="Microsoft Office User" w:date="2020-12-20T12:35:00Z">
        <w:r w:rsidR="001D5C1E">
          <w:rPr>
            <w:rFonts w:asciiTheme="majorHAnsi" w:hAnsiTheme="majorHAnsi" w:cstheme="majorHAnsi"/>
            <w:color w:val="000000" w:themeColor="text1"/>
            <w:sz w:val="22"/>
            <w:szCs w:val="22"/>
            <w:lang w:val="en-GB"/>
          </w:rPr>
          <w:t>we understand that it is hard to interpret whether the effect found is driven by how certain issues were posit</w:t>
        </w:r>
      </w:ins>
      <w:ins w:id="125" w:author="Microsoft Office User" w:date="2020-12-20T12:36:00Z">
        <w:r w:rsidR="001D5C1E">
          <w:rPr>
            <w:rFonts w:asciiTheme="majorHAnsi" w:hAnsiTheme="majorHAnsi" w:cstheme="majorHAnsi"/>
            <w:color w:val="000000" w:themeColor="text1"/>
            <w:sz w:val="22"/>
            <w:szCs w:val="22"/>
            <w:lang w:val="en-GB"/>
          </w:rPr>
          <w:t xml:space="preserve">ively or negatively </w:t>
        </w:r>
      </w:ins>
      <w:ins w:id="126" w:author="Microsoft Office User" w:date="2020-12-20T12:35:00Z">
        <w:r w:rsidR="001D5C1E">
          <w:rPr>
            <w:rFonts w:asciiTheme="majorHAnsi" w:hAnsiTheme="majorHAnsi" w:cstheme="majorHAnsi"/>
            <w:color w:val="000000" w:themeColor="text1"/>
            <w:sz w:val="22"/>
            <w:szCs w:val="22"/>
            <w:lang w:val="en-GB"/>
          </w:rPr>
          <w:t xml:space="preserve">framed, or </w:t>
        </w:r>
      </w:ins>
      <w:ins w:id="127" w:author="Microsoft Office User" w:date="2020-12-20T12:36:00Z">
        <w:r w:rsidR="001D5C1E">
          <w:rPr>
            <w:rFonts w:asciiTheme="majorHAnsi" w:hAnsiTheme="majorHAnsi" w:cstheme="majorHAnsi"/>
            <w:color w:val="000000" w:themeColor="text1"/>
            <w:sz w:val="22"/>
            <w:szCs w:val="22"/>
            <w:lang w:val="en-GB"/>
          </w:rPr>
          <w:t xml:space="preserve">by </w:t>
        </w:r>
      </w:ins>
      <w:ins w:id="128" w:author="Microsoft Office User" w:date="2020-12-20T12:38:00Z">
        <w:r w:rsidR="001D5C1E">
          <w:rPr>
            <w:rFonts w:asciiTheme="majorHAnsi" w:hAnsiTheme="majorHAnsi" w:cstheme="majorHAnsi"/>
            <w:color w:val="000000" w:themeColor="text1"/>
            <w:sz w:val="22"/>
            <w:szCs w:val="22"/>
            <w:lang w:val="en-GB"/>
          </w:rPr>
          <w:t>parties’ attitude</w:t>
        </w:r>
      </w:ins>
      <w:ins w:id="129" w:author="Microsoft Office User" w:date="2020-12-20T12:36:00Z">
        <w:r w:rsidR="001D5C1E">
          <w:rPr>
            <w:rFonts w:asciiTheme="majorHAnsi" w:hAnsiTheme="majorHAnsi" w:cstheme="majorHAnsi"/>
            <w:color w:val="000000" w:themeColor="text1"/>
            <w:sz w:val="22"/>
            <w:szCs w:val="22"/>
            <w:lang w:val="en-GB"/>
          </w:rPr>
          <w:t xml:space="preserve"> toward</w:t>
        </w:r>
      </w:ins>
      <w:ins w:id="130" w:author="Microsoft Office User" w:date="2020-12-20T12:38:00Z">
        <w:r w:rsidR="001D5C1E">
          <w:rPr>
            <w:rFonts w:asciiTheme="majorHAnsi" w:hAnsiTheme="majorHAnsi" w:cstheme="majorHAnsi"/>
            <w:color w:val="000000" w:themeColor="text1"/>
            <w:sz w:val="22"/>
            <w:szCs w:val="22"/>
            <w:lang w:val="en-GB"/>
          </w:rPr>
          <w:t>s</w:t>
        </w:r>
      </w:ins>
      <w:ins w:id="131" w:author="Microsoft Office User" w:date="2020-12-20T12:36:00Z">
        <w:r w:rsidR="001D5C1E">
          <w:rPr>
            <w:rFonts w:asciiTheme="majorHAnsi" w:hAnsiTheme="majorHAnsi" w:cstheme="majorHAnsi"/>
            <w:color w:val="000000" w:themeColor="text1"/>
            <w:sz w:val="22"/>
            <w:szCs w:val="22"/>
            <w:lang w:val="en-GB"/>
          </w:rPr>
          <w:t xml:space="preserve"> these issues. Thus, further research should ask more specific questions to understand parties’ sentiment </w:t>
        </w:r>
      </w:ins>
      <w:ins w:id="132" w:author="Microsoft Office User" w:date="2020-12-20T12:37:00Z">
        <w:r w:rsidR="001D5C1E">
          <w:rPr>
            <w:rFonts w:asciiTheme="majorHAnsi" w:hAnsiTheme="majorHAnsi" w:cstheme="majorHAnsi"/>
            <w:color w:val="000000" w:themeColor="text1"/>
            <w:sz w:val="22"/>
            <w:szCs w:val="22"/>
            <w:lang w:val="en-GB"/>
          </w:rPr>
          <w:t xml:space="preserve">was in specific debates or when specific votes took place. This alternative, more targeted approach is likely to yield more accurate estimations. </w:t>
        </w:r>
      </w:ins>
    </w:p>
    <w:p w14:paraId="626EC209" w14:textId="4E16BAD2" w:rsidR="003D10A2" w:rsidRPr="00D33426" w:rsidRDefault="003D10A2" w:rsidP="002477E0">
      <w:pPr>
        <w:spacing w:line="276" w:lineRule="auto"/>
        <w:rPr>
          <w:rFonts w:asciiTheme="majorHAnsi" w:hAnsiTheme="majorHAnsi" w:cstheme="majorHAnsi"/>
          <w:color w:val="000000" w:themeColor="text1"/>
          <w:sz w:val="22"/>
          <w:szCs w:val="22"/>
          <w:lang w:val="en-GB"/>
        </w:rPr>
      </w:pPr>
    </w:p>
    <w:p w14:paraId="5909E52D" w14:textId="733FC2ED" w:rsidR="003D10A2" w:rsidRPr="00D33426" w:rsidRDefault="003D10A2" w:rsidP="002477E0">
      <w:pPr>
        <w:spacing w:line="276" w:lineRule="auto"/>
        <w:rPr>
          <w:rFonts w:asciiTheme="majorHAnsi" w:hAnsiTheme="majorHAnsi" w:cstheme="majorHAnsi"/>
          <w:color w:val="000000" w:themeColor="text1"/>
          <w:sz w:val="22"/>
          <w:szCs w:val="22"/>
          <w:lang w:val="en-GB"/>
        </w:rPr>
      </w:pPr>
    </w:p>
    <w:p w14:paraId="2707471C" w14:textId="5D3FC254"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55994EC5" w14:textId="484A5BA8"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5A6C7E7E" w14:textId="77777777" w:rsidR="00036D30" w:rsidRPr="00D33426" w:rsidRDefault="00036D30" w:rsidP="002477E0">
      <w:pPr>
        <w:spacing w:line="276" w:lineRule="auto"/>
        <w:rPr>
          <w:rFonts w:asciiTheme="majorHAnsi" w:hAnsiTheme="majorHAnsi" w:cstheme="majorHAnsi"/>
          <w:color w:val="000000" w:themeColor="text1"/>
          <w:sz w:val="22"/>
          <w:szCs w:val="22"/>
          <w:lang w:val="en-GB"/>
        </w:rPr>
      </w:pPr>
    </w:p>
    <w:p w14:paraId="6D7DD240" w14:textId="2029B793" w:rsidR="003D10A2" w:rsidRPr="00D33426" w:rsidRDefault="003D10A2" w:rsidP="002477E0">
      <w:p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 xml:space="preserve">Reference </w:t>
      </w:r>
    </w:p>
    <w:p w14:paraId="07703897" w14:textId="77379DB8" w:rsidR="00FC0A9E" w:rsidRPr="00D33426" w:rsidRDefault="00FC0A9E" w:rsidP="002477E0">
      <w:pPr>
        <w:spacing w:line="276" w:lineRule="auto"/>
        <w:rPr>
          <w:rFonts w:asciiTheme="majorHAnsi" w:hAnsiTheme="majorHAnsi" w:cstheme="majorHAnsi"/>
          <w:color w:val="000000" w:themeColor="text1"/>
          <w:sz w:val="22"/>
          <w:szCs w:val="22"/>
          <w:lang w:val="en-GB"/>
        </w:rPr>
      </w:pPr>
    </w:p>
    <w:p w14:paraId="2BAA83C5" w14:textId="24BBF062" w:rsidR="00FC0A9E" w:rsidRPr="00E827DC" w:rsidRDefault="00FC0A9E" w:rsidP="002477E0">
      <w:pPr>
        <w:spacing w:line="276" w:lineRule="auto"/>
        <w:rPr>
          <w:rFonts w:asciiTheme="majorHAnsi" w:hAnsiTheme="majorHAnsi" w:cstheme="majorHAnsi"/>
          <w:color w:val="000000" w:themeColor="text1"/>
          <w:sz w:val="22"/>
          <w:szCs w:val="22"/>
          <w:lang w:val="en-GB"/>
          <w:rPrChange w:id="133" w:author="Amir Firestone" w:date="2020-12-20T15:36:00Z">
            <w:rPr>
              <w:rFonts w:asciiTheme="majorHAnsi" w:hAnsiTheme="majorHAnsi" w:cstheme="majorHAnsi"/>
              <w:color w:val="000000" w:themeColor="text1"/>
              <w:sz w:val="22"/>
              <w:szCs w:val="22"/>
              <w:lang w:val="de-DE"/>
            </w:rPr>
          </w:rPrChange>
        </w:rPr>
      </w:pPr>
      <w:r w:rsidRPr="00E827DC">
        <w:rPr>
          <w:rFonts w:asciiTheme="majorHAnsi" w:hAnsiTheme="majorHAnsi" w:cstheme="majorHAnsi"/>
          <w:color w:val="000000" w:themeColor="text1"/>
          <w:sz w:val="22"/>
          <w:szCs w:val="22"/>
          <w:lang w:val="en-GB"/>
          <w:rPrChange w:id="134" w:author="Amir Firestone" w:date="2020-12-20T15:36:00Z">
            <w:rPr>
              <w:rFonts w:asciiTheme="majorHAnsi" w:hAnsiTheme="majorHAnsi" w:cstheme="majorHAnsi"/>
              <w:color w:val="000000" w:themeColor="text1"/>
              <w:sz w:val="22"/>
              <w:szCs w:val="22"/>
              <w:lang w:val="de-DE"/>
            </w:rPr>
          </w:rPrChange>
        </w:rPr>
        <w:t>Grierson, J. (2020)</w:t>
      </w:r>
      <w:r w:rsidR="003D10A2" w:rsidRPr="00E827DC">
        <w:rPr>
          <w:rFonts w:asciiTheme="majorHAnsi" w:hAnsiTheme="majorHAnsi" w:cstheme="majorHAnsi"/>
          <w:color w:val="000000" w:themeColor="text1"/>
          <w:sz w:val="22"/>
          <w:szCs w:val="22"/>
          <w:lang w:val="en-GB"/>
          <w:rPrChange w:id="135" w:author="Amir Firestone" w:date="2020-12-20T15:36:00Z">
            <w:rPr>
              <w:rFonts w:asciiTheme="majorHAnsi" w:hAnsiTheme="majorHAnsi" w:cstheme="majorHAnsi"/>
              <w:color w:val="000000" w:themeColor="text1"/>
              <w:sz w:val="22"/>
              <w:szCs w:val="22"/>
              <w:lang w:val="de-DE"/>
            </w:rPr>
          </w:rPrChange>
        </w:rPr>
        <w:t xml:space="preserve"> https://www.theguardian.com/politics/2020/dec/15/post-brexit-key-worker-shortage-may-hamper-uk-economic-recovery</w:t>
      </w:r>
    </w:p>
    <w:p w14:paraId="6A4F1590" w14:textId="1D4372CA" w:rsidR="007C33BE" w:rsidRPr="00E827DC" w:rsidRDefault="007C33BE" w:rsidP="002477E0">
      <w:pPr>
        <w:spacing w:line="276" w:lineRule="auto"/>
        <w:rPr>
          <w:rFonts w:asciiTheme="majorHAnsi" w:hAnsiTheme="majorHAnsi" w:cstheme="majorHAnsi"/>
          <w:color w:val="000000" w:themeColor="text1"/>
          <w:sz w:val="22"/>
          <w:szCs w:val="22"/>
          <w:lang w:val="en-GB"/>
          <w:rPrChange w:id="136" w:author="Amir Firestone" w:date="2020-12-20T15:36:00Z">
            <w:rPr>
              <w:rFonts w:asciiTheme="majorHAnsi" w:hAnsiTheme="majorHAnsi" w:cstheme="majorHAnsi"/>
              <w:color w:val="000000" w:themeColor="text1"/>
              <w:sz w:val="22"/>
              <w:szCs w:val="22"/>
              <w:lang w:val="de-DE"/>
            </w:rPr>
          </w:rPrChange>
        </w:rPr>
      </w:pPr>
    </w:p>
    <w:p w14:paraId="3F976CF9" w14:textId="030F0FD3" w:rsidR="007C33BE" w:rsidRPr="00D33426" w:rsidRDefault="007C33BE" w:rsidP="002477E0">
      <w:pPr>
        <w:spacing w:line="276" w:lineRule="auto"/>
        <w:rPr>
          <w:rFonts w:asciiTheme="majorHAnsi" w:hAnsiTheme="majorHAnsi" w:cstheme="majorHAnsi"/>
          <w:color w:val="222222"/>
          <w:sz w:val="22"/>
          <w:szCs w:val="22"/>
          <w:shd w:val="clear" w:color="auto" w:fill="FFFFFF"/>
        </w:rPr>
      </w:pPr>
      <w:r w:rsidRPr="00D33426">
        <w:rPr>
          <w:rFonts w:asciiTheme="majorHAnsi" w:hAnsiTheme="majorHAnsi" w:cstheme="majorHAnsi"/>
          <w:color w:val="222222"/>
          <w:sz w:val="22"/>
          <w:szCs w:val="22"/>
          <w:shd w:val="clear" w:color="auto" w:fill="FFFFFF"/>
          <w:lang w:val="de-DE"/>
        </w:rPr>
        <w:t xml:space="preserve">Heidenreich, T., Eberl, J. M., Lind, F., &amp; Boomgaarden, H. (2020). </w:t>
      </w:r>
      <w:r w:rsidRPr="00D33426">
        <w:rPr>
          <w:rFonts w:asciiTheme="majorHAnsi" w:hAnsiTheme="majorHAnsi" w:cstheme="majorHAnsi"/>
          <w:color w:val="222222"/>
          <w:sz w:val="22"/>
          <w:szCs w:val="22"/>
          <w:shd w:val="clear" w:color="auto" w:fill="FFFFFF"/>
        </w:rPr>
        <w:t>Political migration discourses on social media: a comparative perspective on visibility and sentiment across political Facebook accounts in Europe. </w:t>
      </w:r>
      <w:r w:rsidRPr="00D33426">
        <w:rPr>
          <w:rFonts w:asciiTheme="majorHAnsi" w:hAnsiTheme="majorHAnsi" w:cstheme="majorHAnsi"/>
          <w:i/>
          <w:iCs/>
          <w:color w:val="222222"/>
          <w:sz w:val="22"/>
          <w:szCs w:val="22"/>
          <w:shd w:val="clear" w:color="auto" w:fill="FFFFFF"/>
        </w:rPr>
        <w:t>Journal of Ethnic and Migration Studies</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46</w:t>
      </w:r>
      <w:r w:rsidRPr="00D33426">
        <w:rPr>
          <w:rFonts w:asciiTheme="majorHAnsi" w:hAnsiTheme="majorHAnsi" w:cstheme="majorHAnsi"/>
          <w:color w:val="222222"/>
          <w:sz w:val="22"/>
          <w:szCs w:val="22"/>
          <w:shd w:val="clear" w:color="auto" w:fill="FFFFFF"/>
        </w:rPr>
        <w:t>(7), 1261-1280.</w:t>
      </w:r>
    </w:p>
    <w:p w14:paraId="73DEB47E" w14:textId="41BF315F" w:rsidR="00ED04F9" w:rsidRPr="00D33426" w:rsidRDefault="00ED04F9" w:rsidP="002477E0">
      <w:pPr>
        <w:spacing w:line="276" w:lineRule="auto"/>
        <w:rPr>
          <w:rFonts w:asciiTheme="majorHAnsi" w:hAnsiTheme="majorHAnsi" w:cstheme="majorHAnsi"/>
          <w:color w:val="000000" w:themeColor="text1"/>
          <w:sz w:val="22"/>
          <w:szCs w:val="22"/>
          <w:lang w:val="en-GB"/>
        </w:rPr>
      </w:pPr>
    </w:p>
    <w:p w14:paraId="6761A861" w14:textId="77777777" w:rsidR="00ED04F9" w:rsidRPr="00D33426" w:rsidRDefault="00ED04F9" w:rsidP="00ED04F9">
      <w:pPr>
        <w:rPr>
          <w:rFonts w:asciiTheme="majorHAnsi" w:hAnsiTheme="majorHAnsi" w:cstheme="majorHAnsi"/>
          <w:sz w:val="22"/>
          <w:szCs w:val="22"/>
        </w:rPr>
      </w:pPr>
      <w:r w:rsidRPr="00D33426">
        <w:rPr>
          <w:rFonts w:asciiTheme="majorHAnsi" w:hAnsiTheme="majorHAnsi" w:cstheme="majorHAnsi"/>
          <w:color w:val="222222"/>
          <w:sz w:val="22"/>
          <w:szCs w:val="22"/>
          <w:shd w:val="clear" w:color="auto" w:fill="FFFFFF"/>
        </w:rPr>
        <w:t xml:space="preserve">Bara, J., </w:t>
      </w:r>
      <w:proofErr w:type="spellStart"/>
      <w:r w:rsidRPr="00D33426">
        <w:rPr>
          <w:rFonts w:asciiTheme="majorHAnsi" w:hAnsiTheme="majorHAnsi" w:cstheme="majorHAnsi"/>
          <w:color w:val="222222"/>
          <w:sz w:val="22"/>
          <w:szCs w:val="22"/>
          <w:shd w:val="clear" w:color="auto" w:fill="FFFFFF"/>
        </w:rPr>
        <w:t>Weale</w:t>
      </w:r>
      <w:proofErr w:type="spellEnd"/>
      <w:r w:rsidRPr="00D33426">
        <w:rPr>
          <w:rFonts w:asciiTheme="majorHAnsi" w:hAnsiTheme="majorHAnsi" w:cstheme="majorHAnsi"/>
          <w:color w:val="222222"/>
          <w:sz w:val="22"/>
          <w:szCs w:val="22"/>
          <w:shd w:val="clear" w:color="auto" w:fill="FFFFFF"/>
        </w:rPr>
        <w:t xml:space="preserve">, A., &amp; </w:t>
      </w:r>
      <w:proofErr w:type="spellStart"/>
      <w:r w:rsidRPr="00D33426">
        <w:rPr>
          <w:rFonts w:asciiTheme="majorHAnsi" w:hAnsiTheme="majorHAnsi" w:cstheme="majorHAnsi"/>
          <w:color w:val="222222"/>
          <w:sz w:val="22"/>
          <w:szCs w:val="22"/>
          <w:shd w:val="clear" w:color="auto" w:fill="FFFFFF"/>
        </w:rPr>
        <w:t>Bicquelet</w:t>
      </w:r>
      <w:proofErr w:type="spellEnd"/>
      <w:r w:rsidRPr="00D33426">
        <w:rPr>
          <w:rFonts w:asciiTheme="majorHAnsi" w:hAnsiTheme="majorHAnsi" w:cstheme="majorHAnsi"/>
          <w:color w:val="222222"/>
          <w:sz w:val="22"/>
          <w:szCs w:val="22"/>
          <w:shd w:val="clear" w:color="auto" w:fill="FFFFFF"/>
        </w:rPr>
        <w:t xml:space="preserve">, A. (2007). </w:t>
      </w:r>
      <w:proofErr w:type="spellStart"/>
      <w:r w:rsidRPr="00D33426">
        <w:rPr>
          <w:rFonts w:asciiTheme="majorHAnsi" w:hAnsiTheme="majorHAnsi" w:cstheme="majorHAnsi"/>
          <w:color w:val="222222"/>
          <w:sz w:val="22"/>
          <w:szCs w:val="22"/>
          <w:shd w:val="clear" w:color="auto" w:fill="FFFFFF"/>
        </w:rPr>
        <w:t>Analysing</w:t>
      </w:r>
      <w:proofErr w:type="spellEnd"/>
      <w:r w:rsidRPr="00D33426">
        <w:rPr>
          <w:rFonts w:asciiTheme="majorHAnsi" w:hAnsiTheme="majorHAnsi" w:cstheme="majorHAnsi"/>
          <w:color w:val="222222"/>
          <w:sz w:val="22"/>
          <w:szCs w:val="22"/>
          <w:shd w:val="clear" w:color="auto" w:fill="FFFFFF"/>
        </w:rPr>
        <w:t xml:space="preserve"> parliamentary debate with computer assistance. </w:t>
      </w:r>
      <w:r w:rsidRPr="00D33426">
        <w:rPr>
          <w:rFonts w:asciiTheme="majorHAnsi" w:hAnsiTheme="majorHAnsi" w:cstheme="majorHAnsi"/>
          <w:i/>
          <w:iCs/>
          <w:color w:val="222222"/>
          <w:sz w:val="22"/>
          <w:szCs w:val="22"/>
          <w:shd w:val="clear" w:color="auto" w:fill="FFFFFF"/>
        </w:rPr>
        <w:t>Swiss Political Science Review</w:t>
      </w:r>
      <w:r w:rsidRPr="00D33426">
        <w:rPr>
          <w:rFonts w:asciiTheme="majorHAnsi" w:hAnsiTheme="majorHAnsi" w:cstheme="majorHAnsi"/>
          <w:color w:val="222222"/>
          <w:sz w:val="22"/>
          <w:szCs w:val="22"/>
          <w:shd w:val="clear" w:color="auto" w:fill="FFFFFF"/>
        </w:rPr>
        <w:t>, </w:t>
      </w:r>
      <w:r w:rsidRPr="00D33426">
        <w:rPr>
          <w:rFonts w:asciiTheme="majorHAnsi" w:hAnsiTheme="majorHAnsi" w:cstheme="majorHAnsi"/>
          <w:i/>
          <w:iCs/>
          <w:color w:val="222222"/>
          <w:sz w:val="22"/>
          <w:szCs w:val="22"/>
          <w:shd w:val="clear" w:color="auto" w:fill="FFFFFF"/>
        </w:rPr>
        <w:t>13</w:t>
      </w:r>
      <w:r w:rsidRPr="00D33426">
        <w:rPr>
          <w:rFonts w:asciiTheme="majorHAnsi" w:hAnsiTheme="majorHAnsi" w:cstheme="majorHAnsi"/>
          <w:color w:val="222222"/>
          <w:sz w:val="22"/>
          <w:szCs w:val="22"/>
          <w:shd w:val="clear" w:color="auto" w:fill="FFFFFF"/>
        </w:rPr>
        <w:t>(4), 577-605.</w:t>
      </w:r>
    </w:p>
    <w:p w14:paraId="5ED5F422" w14:textId="78808390" w:rsidR="00ED04F9" w:rsidRDefault="00ED04F9" w:rsidP="002477E0">
      <w:pPr>
        <w:spacing w:line="276" w:lineRule="auto"/>
        <w:rPr>
          <w:ins w:id="137" w:author="Amir Firestone" w:date="2020-12-20T15:43:00Z"/>
          <w:rFonts w:asciiTheme="majorHAnsi" w:hAnsiTheme="majorHAnsi" w:cstheme="majorHAnsi"/>
          <w:color w:val="000000" w:themeColor="text1"/>
          <w:sz w:val="22"/>
          <w:szCs w:val="22"/>
          <w:lang w:val="de-DE"/>
        </w:rPr>
      </w:pPr>
    </w:p>
    <w:p w14:paraId="7544321B" w14:textId="5A8D95CF" w:rsidR="003410B8" w:rsidRPr="003410B8" w:rsidRDefault="003410B8" w:rsidP="002477E0">
      <w:pPr>
        <w:spacing w:line="276" w:lineRule="auto"/>
        <w:rPr>
          <w:rFonts w:asciiTheme="majorHAnsi" w:hAnsiTheme="majorHAnsi" w:cstheme="majorHAnsi"/>
          <w:i/>
          <w:color w:val="000000" w:themeColor="text1"/>
          <w:sz w:val="22"/>
          <w:szCs w:val="22"/>
          <w:lang w:val="de-DE"/>
          <w:rPrChange w:id="138" w:author="Amir Firestone" w:date="2020-12-20T15:44:00Z">
            <w:rPr>
              <w:rFonts w:asciiTheme="majorHAnsi" w:hAnsiTheme="majorHAnsi" w:cstheme="majorHAnsi"/>
              <w:color w:val="000000" w:themeColor="text1"/>
              <w:sz w:val="22"/>
              <w:szCs w:val="22"/>
              <w:lang w:val="de-DE"/>
            </w:rPr>
          </w:rPrChange>
        </w:rPr>
      </w:pPr>
      <w:ins w:id="139" w:author="Amir Firestone" w:date="2020-12-20T15:43:00Z">
        <w:r>
          <w:rPr>
            <w:rFonts w:asciiTheme="majorHAnsi" w:hAnsiTheme="majorHAnsi" w:cstheme="majorHAnsi"/>
            <w:color w:val="000000" w:themeColor="text1"/>
            <w:sz w:val="22"/>
            <w:szCs w:val="22"/>
            <w:lang w:val="de-DE"/>
          </w:rPr>
          <w:t xml:space="preserve">UNHCR. (2020). </w:t>
        </w:r>
      </w:ins>
      <w:ins w:id="140" w:author="Amir Firestone" w:date="2020-12-20T15:44:00Z">
        <w:r>
          <w:rPr>
            <w:rFonts w:asciiTheme="majorHAnsi" w:hAnsiTheme="majorHAnsi" w:cstheme="majorHAnsi"/>
            <w:i/>
            <w:color w:val="000000" w:themeColor="text1"/>
            <w:sz w:val="22"/>
            <w:szCs w:val="22"/>
            <w:lang w:val="de-DE"/>
          </w:rPr>
          <w:t xml:space="preserve">Mediteranian Situation. </w:t>
        </w:r>
        <w:r>
          <w:rPr>
            <w:rFonts w:asciiTheme="majorHAnsi" w:hAnsiTheme="majorHAnsi" w:cstheme="majorHAnsi"/>
            <w:i/>
            <w:color w:val="000000" w:themeColor="text1"/>
            <w:sz w:val="22"/>
            <w:szCs w:val="22"/>
            <w:lang w:val="de-DE"/>
          </w:rPr>
          <w:fldChar w:fldCharType="begin"/>
        </w:r>
        <w:r>
          <w:rPr>
            <w:rFonts w:asciiTheme="majorHAnsi" w:hAnsiTheme="majorHAnsi" w:cstheme="majorHAnsi"/>
            <w:i/>
            <w:color w:val="000000" w:themeColor="text1"/>
            <w:sz w:val="22"/>
            <w:szCs w:val="22"/>
            <w:lang w:val="de-DE"/>
          </w:rPr>
          <w:instrText xml:space="preserve"> HYPERLINK "</w:instrText>
        </w:r>
        <w:r w:rsidRPr="003410B8">
          <w:rPr>
            <w:rFonts w:asciiTheme="majorHAnsi" w:hAnsiTheme="majorHAnsi" w:cstheme="majorHAnsi"/>
            <w:i/>
            <w:color w:val="000000" w:themeColor="text1"/>
            <w:sz w:val="22"/>
            <w:szCs w:val="22"/>
            <w:lang w:val="de-DE"/>
          </w:rPr>
          <w:instrText>https://data2.unhcr.org/en/situations/mediterranean</w:instrText>
        </w:r>
        <w:r>
          <w:rPr>
            <w:rFonts w:asciiTheme="majorHAnsi" w:hAnsiTheme="majorHAnsi" w:cstheme="majorHAnsi"/>
            <w:i/>
            <w:color w:val="000000" w:themeColor="text1"/>
            <w:sz w:val="22"/>
            <w:szCs w:val="22"/>
            <w:lang w:val="de-DE"/>
          </w:rPr>
          <w:instrText xml:space="preserve">" </w:instrText>
        </w:r>
        <w:r>
          <w:rPr>
            <w:rFonts w:asciiTheme="majorHAnsi" w:hAnsiTheme="majorHAnsi" w:cstheme="majorHAnsi"/>
            <w:i/>
            <w:color w:val="000000" w:themeColor="text1"/>
            <w:sz w:val="22"/>
            <w:szCs w:val="22"/>
            <w:lang w:val="de-DE"/>
          </w:rPr>
          <w:fldChar w:fldCharType="separate"/>
        </w:r>
        <w:r w:rsidRPr="00785450">
          <w:rPr>
            <w:rStyle w:val="Hyperlink"/>
            <w:rFonts w:asciiTheme="majorHAnsi" w:hAnsiTheme="majorHAnsi" w:cstheme="majorHAnsi"/>
            <w:i/>
            <w:sz w:val="22"/>
            <w:szCs w:val="22"/>
            <w:lang w:val="de-DE"/>
          </w:rPr>
          <w:t>https://data2.unhcr.org/en/situations/mediterranean</w:t>
        </w:r>
        <w:r>
          <w:rPr>
            <w:rFonts w:asciiTheme="majorHAnsi" w:hAnsiTheme="majorHAnsi" w:cstheme="majorHAnsi"/>
            <w:i/>
            <w:color w:val="000000" w:themeColor="text1"/>
            <w:sz w:val="22"/>
            <w:szCs w:val="22"/>
            <w:lang w:val="de-DE"/>
          </w:rPr>
          <w:fldChar w:fldCharType="end"/>
        </w:r>
        <w:r>
          <w:rPr>
            <w:rFonts w:asciiTheme="majorHAnsi" w:hAnsiTheme="majorHAnsi" w:cstheme="majorHAnsi"/>
            <w:i/>
            <w:color w:val="000000" w:themeColor="text1"/>
            <w:sz w:val="22"/>
            <w:szCs w:val="22"/>
            <w:lang w:val="de-DE"/>
          </w:rPr>
          <w:t xml:space="preserve"> </w:t>
        </w:r>
      </w:ins>
    </w:p>
    <w:sectPr w:rsidR="003410B8" w:rsidRPr="003410B8" w:rsidSect="005F091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6" w:author="Jan Panhuysen" w:date="2020-12-17T23:03:00Z" w:initials="JP">
    <w:p w14:paraId="084BF762" w14:textId="1E60BB5F" w:rsidR="004660AF" w:rsidRDefault="004660AF">
      <w:pPr>
        <w:pStyle w:val="CommentText"/>
      </w:pPr>
      <w:r>
        <w:rPr>
          <w:rStyle w:val="CommentReference"/>
        </w:rPr>
        <w:annotationRef/>
      </w:r>
      <w:r>
        <w:t>Do we want more? I guess this should be enough and the rest goes in the Appendix. Can still mention the findings as done below.</w:t>
      </w:r>
    </w:p>
  </w:comment>
  <w:comment w:id="37" w:author="Microsoft Office User" w:date="2020-12-16T22:58:00Z" w:initials="MOU">
    <w:p w14:paraId="3595C773"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6F33E9C" w14:textId="7CB5CFB8" w:rsidR="00064DC9" w:rsidRDefault="00064DC9">
      <w:pPr>
        <w:pStyle w:val="CommentText"/>
      </w:pPr>
    </w:p>
  </w:comment>
  <w:comment w:id="41" w:author="Microsoft Office User" w:date="2020-12-16T22:57:00Z" w:initials="MOU">
    <w:p w14:paraId="5EA8B4EA" w14:textId="77777777" w:rsidR="00064DC9" w:rsidRDefault="00064DC9" w:rsidP="00064DC9">
      <w:r>
        <w:rPr>
          <w:rStyle w:val="CommentReference"/>
        </w:rPr>
        <w:annotationRef/>
      </w:r>
      <w:r>
        <w:rPr>
          <w:rFonts w:ascii="Arial" w:hAnsi="Arial" w:cs="Arial"/>
          <w:b/>
          <w:bCs/>
          <w:color w:val="000000"/>
          <w:sz w:val="30"/>
          <w:szCs w:val="30"/>
          <w:shd w:val="clear" w:color="auto" w:fill="FFFFFF"/>
        </w:rPr>
        <w:t>Prevalence of immigration debates (by number of unique contributions)</w:t>
      </w:r>
    </w:p>
    <w:p w14:paraId="4754B76E" w14:textId="180DCF28" w:rsidR="00064DC9" w:rsidRDefault="00064DC9">
      <w:pPr>
        <w:pStyle w:val="CommentText"/>
      </w:pPr>
    </w:p>
  </w:comment>
  <w:comment w:id="44" w:author="Microsoft Office User" w:date="2020-12-20T12:30:00Z" w:initials="MOU">
    <w:p w14:paraId="71217836" w14:textId="631A3520" w:rsidR="009C2938" w:rsidRDefault="009C2938">
      <w:pPr>
        <w:pStyle w:val="CommentText"/>
      </w:pPr>
      <w:r>
        <w:rPr>
          <w:rStyle w:val="CommentReference"/>
        </w:rPr>
        <w:annotationRef/>
      </w:r>
      <w:r>
        <w:t xml:space="preserve">We mention this in </w:t>
      </w:r>
      <w:proofErr w:type="spellStart"/>
      <w:r>
        <w:t>subsetting</w:t>
      </w:r>
      <w:proofErr w:type="spellEnd"/>
    </w:p>
  </w:comment>
  <w:comment w:id="68" w:author="Microsoft Office User" w:date="2020-12-19T18:05:00Z" w:initials="MOU">
    <w:p w14:paraId="56FD3FD2" w14:textId="7792E2B3" w:rsidR="0045316E" w:rsidRDefault="0045316E">
      <w:pPr>
        <w:pStyle w:val="CommentText"/>
      </w:pPr>
      <w:r>
        <w:rPr>
          <w:rStyle w:val="CommentReference"/>
        </w:rPr>
        <w:annotationRef/>
      </w:r>
      <w:r>
        <w:t xml:space="preserve">Hey I tried to integrate what we discussed but am still left with the question of what we can say. I think this point we should brainstorm together. </w:t>
      </w:r>
    </w:p>
  </w:comment>
  <w:comment w:id="69" w:author="Microsoft Office User" w:date="2020-12-20T09:15:00Z" w:initials="MOU">
    <w:p w14:paraId="1DB60B0F" w14:textId="57813B12" w:rsidR="00104798" w:rsidRDefault="00104798">
      <w:pPr>
        <w:pStyle w:val="CommentText"/>
      </w:pPr>
      <w:r>
        <w:rPr>
          <w:rStyle w:val="CommentReference"/>
        </w:rPr>
        <w:annotationRef/>
      </w:r>
      <w:r>
        <w:t>Not sure about this</w:t>
      </w:r>
    </w:p>
  </w:comment>
  <w:comment w:id="71" w:author="Microsoft Office User" w:date="2020-12-20T13:45:00Z" w:initials="MOU">
    <w:p w14:paraId="6EB693EF"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Pr>
          <w:rStyle w:val="CommentReference"/>
        </w:rPr>
        <w:annotationRef/>
      </w:r>
      <w:r w:rsidRPr="00D33426">
        <w:rPr>
          <w:rFonts w:asciiTheme="majorHAnsi" w:hAnsiTheme="majorHAnsi" w:cstheme="majorHAnsi"/>
          <w:color w:val="000000" w:themeColor="text1"/>
          <w:sz w:val="22"/>
          <w:szCs w:val="22"/>
          <w:lang w:val="en-GB"/>
        </w:rPr>
        <w:t xml:space="preserve">What can we conclude from this? </w:t>
      </w:r>
    </w:p>
    <w:p w14:paraId="6D563BFF" w14:textId="77777777" w:rsidR="001158CA" w:rsidRPr="000B3D5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How does this answer our questions from our intro/framing? (What were they?)</w:t>
      </w:r>
      <w:r w:rsidRPr="009C2938">
        <w:rPr>
          <w:rFonts w:asciiTheme="majorHAnsi" w:hAnsiTheme="majorHAnsi" w:cstheme="majorHAnsi"/>
          <w:sz w:val="22"/>
          <w:szCs w:val="22"/>
        </w:rPr>
        <w:t xml:space="preserve"> </w:t>
      </w:r>
    </w:p>
    <w:p w14:paraId="2048A671" w14:textId="77777777" w:rsidR="001158CA" w:rsidRDefault="001158CA" w:rsidP="001158CA">
      <w:pPr>
        <w:pStyle w:val="ListParagraph"/>
        <w:numPr>
          <w:ilvl w:val="0"/>
          <w:numId w:val="13"/>
        </w:numPr>
        <w:spacing w:line="276" w:lineRule="auto"/>
        <w:rPr>
          <w:rFonts w:asciiTheme="majorHAnsi" w:hAnsiTheme="majorHAnsi" w:cstheme="majorHAnsi"/>
          <w:color w:val="000000" w:themeColor="text1"/>
          <w:sz w:val="22"/>
          <w:szCs w:val="22"/>
          <w:lang w:val="en-GB"/>
        </w:rPr>
      </w:pPr>
      <w:r w:rsidRPr="00D33426">
        <w:rPr>
          <w:rFonts w:asciiTheme="majorHAnsi" w:hAnsiTheme="majorHAnsi" w:cstheme="majorHAnsi"/>
          <w:color w:val="000000" w:themeColor="text1"/>
          <w:sz w:val="22"/>
          <w:szCs w:val="22"/>
          <w:lang w:val="en-GB"/>
        </w:rPr>
        <w:t>What are the challenges of interpreting sentiment (sentiment related to content, vs. sentiment related to attitudes towards specific content)? What are our recommendations for moving forward?</w:t>
      </w:r>
    </w:p>
    <w:p w14:paraId="2C5DCC66" w14:textId="257742A4" w:rsidR="001158CA" w:rsidRDefault="001158CA">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BF762" w15:done="0"/>
  <w15:commentEx w15:paraId="46F33E9C" w15:done="0"/>
  <w15:commentEx w15:paraId="4754B76E" w15:done="0"/>
  <w15:commentEx w15:paraId="71217836" w15:done="0"/>
  <w15:commentEx w15:paraId="56FD3FD2" w15:done="0"/>
  <w15:commentEx w15:paraId="1DB60B0F" w15:done="0"/>
  <w15:commentEx w15:paraId="2C5DCC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49C9" w16cex:dateUtc="2020-12-17T20:19:00Z"/>
  <w16cex:commentExtensible w16cex:durableId="23866145" w16cex:dateUtc="2020-12-17T21:59:00Z"/>
  <w16cex:commentExtensible w16cex:durableId="2386613A" w16cex:dateUtc="2020-12-17T21:59:00Z"/>
  <w16cex:commentExtensible w16cex:durableId="23866054" w16cex:dateUtc="2020-12-17T21:55:00Z"/>
  <w16cex:commentExtensible w16cex:durableId="23866258" w16cex:dateUtc="2020-12-17T22:03:00Z"/>
  <w16cex:commentExtensible w16cex:durableId="238661AD" w16cex:dateUtc="2020-12-17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BF762" w16cid:durableId="23866258"/>
  <w16cid:commentId w16cid:paraId="46F33E9C" w16cid:durableId="23850FA6"/>
  <w16cid:commentId w16cid:paraId="4754B76E" w16cid:durableId="23850F50"/>
  <w16cid:commentId w16cid:paraId="71217836" w16cid:durableId="2389C262"/>
  <w16cid:commentId w16cid:paraId="56FD3FD2" w16cid:durableId="2388BF73"/>
  <w16cid:commentId w16cid:paraId="1DB60B0F" w16cid:durableId="23899498"/>
  <w16cid:commentId w16cid:paraId="12545D0A" w16cid:durableId="2389C885"/>
  <w16cid:commentId w16cid:paraId="2C5DCC66" w16cid:durableId="2389D3F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CB182F" w14:textId="77777777" w:rsidR="00A9241E" w:rsidRDefault="00A9241E" w:rsidP="005A016C">
      <w:r>
        <w:separator/>
      </w:r>
    </w:p>
  </w:endnote>
  <w:endnote w:type="continuationSeparator" w:id="0">
    <w:p w14:paraId="5661DD5E" w14:textId="77777777" w:rsidR="00A9241E" w:rsidRDefault="00A9241E" w:rsidP="005A0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7A8D3" w14:textId="77777777" w:rsidR="00A9241E" w:rsidRDefault="00A9241E" w:rsidP="005A016C">
      <w:r>
        <w:separator/>
      </w:r>
    </w:p>
  </w:footnote>
  <w:footnote w:type="continuationSeparator" w:id="0">
    <w:p w14:paraId="72DED731" w14:textId="77777777" w:rsidR="00A9241E" w:rsidRDefault="00A9241E" w:rsidP="005A016C">
      <w:r>
        <w:continuationSeparator/>
      </w:r>
    </w:p>
  </w:footnote>
  <w:footnote w:id="1">
    <w:p w14:paraId="0D63D210" w14:textId="5D3B97E2" w:rsidR="007567BE" w:rsidRPr="00816E91" w:rsidRDefault="007567BE">
      <w:pPr>
        <w:pStyle w:val="FootnoteText"/>
        <w:rPr>
          <w:lang w:val="en-GB"/>
        </w:rPr>
      </w:pPr>
      <w:r>
        <w:rPr>
          <w:rStyle w:val="FootnoteReference"/>
        </w:rPr>
        <w:footnoteRef/>
      </w:r>
      <w:r>
        <w:t xml:space="preserve"> </w:t>
      </w:r>
      <w:proofErr w:type="spellStart"/>
      <w:r>
        <w:t>Sabsted</w:t>
      </w:r>
      <w:proofErr w:type="spellEnd"/>
      <w:r>
        <w:t xml:space="preserve">, D. (2020, September 17). </w:t>
      </w:r>
      <w:r w:rsidRPr="007567BE">
        <w:rPr>
          <w:i/>
        </w:rPr>
        <w:t xml:space="preserve">Is Brexit Britain pro-immigration and what does it mean for business? </w:t>
      </w:r>
      <w:r w:rsidRPr="00816E91">
        <w:rPr>
          <w:lang w:val="en-GB"/>
        </w:rPr>
        <w:t xml:space="preserve">Relocate Global. </w:t>
      </w:r>
      <w:hyperlink r:id="rId1" w:history="1">
        <w:r w:rsidRPr="00816E91">
          <w:rPr>
            <w:rStyle w:val="Hyperlink"/>
            <w:lang w:val="en-GB"/>
          </w:rPr>
          <w:t>https://www.relocatemagazine.com/articles/enterprise-is-brexit-britain-pro-immigration-and-what-does-it-mean-for-business-dsapsted-au20</w:t>
        </w:r>
      </w:hyperlink>
      <w:r w:rsidRPr="00816E91">
        <w:rPr>
          <w:lang w:val="en-GB"/>
        </w:rPr>
        <w:t xml:space="preserve"> </w:t>
      </w:r>
    </w:p>
  </w:footnote>
  <w:footnote w:id="2">
    <w:p w14:paraId="0FDAAA73" w14:textId="5EF77006" w:rsidR="003837D3" w:rsidRPr="00816E91" w:rsidRDefault="003837D3">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816E91">
        <w:rPr>
          <w:rFonts w:asciiTheme="majorHAnsi" w:hAnsiTheme="majorHAnsi" w:cstheme="majorHAnsi"/>
          <w:lang w:val="en-GB"/>
        </w:rPr>
        <w:t xml:space="preserve"> </w:t>
      </w:r>
      <w:hyperlink r:id="rId2" w:history="1">
        <w:r w:rsidRPr="00816E91">
          <w:rPr>
            <w:rStyle w:val="Hyperlink"/>
            <w:rFonts w:asciiTheme="majorHAnsi" w:hAnsiTheme="majorHAnsi" w:cstheme="majorHAnsi"/>
            <w:lang w:val="en-GB"/>
          </w:rPr>
          <w:t>http://www.snsoroka.com/data-lexicoder/</w:t>
        </w:r>
      </w:hyperlink>
      <w:r w:rsidRPr="00816E91">
        <w:rPr>
          <w:rFonts w:asciiTheme="majorHAnsi" w:hAnsiTheme="majorHAnsi" w:cstheme="majorHAnsi"/>
          <w:lang w:val="en-GB"/>
        </w:rPr>
        <w:t xml:space="preserve"> </w:t>
      </w:r>
    </w:p>
  </w:footnote>
  <w:footnote w:id="3">
    <w:p w14:paraId="55794462" w14:textId="69424835" w:rsidR="003837D3" w:rsidRPr="004A6C77" w:rsidRDefault="003837D3" w:rsidP="003837D3">
      <w:pPr>
        <w:shd w:val="clear" w:color="auto" w:fill="FFFFFF"/>
        <w:spacing w:after="150" w:line="276" w:lineRule="auto"/>
        <w:rPr>
          <w:rFonts w:asciiTheme="majorHAnsi" w:hAnsiTheme="majorHAnsi" w:cstheme="majorHAnsi"/>
          <w:color w:val="000000" w:themeColor="text1"/>
          <w:sz w:val="20"/>
          <w:szCs w:val="20"/>
          <w:lang w:val="de-DE"/>
        </w:rPr>
      </w:pPr>
      <w:r w:rsidRPr="004A6C77">
        <w:rPr>
          <w:rStyle w:val="FootnoteReference"/>
          <w:rFonts w:asciiTheme="majorHAnsi" w:hAnsiTheme="majorHAnsi" w:cstheme="majorHAnsi"/>
          <w:sz w:val="20"/>
          <w:szCs w:val="20"/>
        </w:rPr>
        <w:footnoteRef/>
      </w:r>
      <w:r w:rsidRPr="004A6C77">
        <w:rPr>
          <w:rFonts w:asciiTheme="majorHAnsi" w:hAnsiTheme="majorHAnsi" w:cstheme="majorHAnsi"/>
          <w:sz w:val="20"/>
          <w:szCs w:val="20"/>
          <w:lang w:val="de-DE"/>
        </w:rPr>
        <w:t xml:space="preserve"> </w:t>
      </w:r>
      <w:r w:rsidRPr="004A6C77">
        <w:rPr>
          <w:rFonts w:asciiTheme="majorHAnsi" w:hAnsiTheme="majorHAnsi" w:cstheme="majorHAnsi"/>
          <w:color w:val="000000" w:themeColor="text1"/>
          <w:sz w:val="20"/>
          <w:szCs w:val="20"/>
          <w:lang w:val="de-DE"/>
        </w:rPr>
        <w:t xml:space="preserve">(Heidenreich et al., </w:t>
      </w:r>
      <w:r w:rsidRPr="004A6C77">
        <w:rPr>
          <w:rFonts w:asciiTheme="majorHAnsi" w:hAnsiTheme="majorHAnsi" w:cstheme="majorHAnsi"/>
          <w:color w:val="000000" w:themeColor="text1"/>
          <w:sz w:val="20"/>
          <w:szCs w:val="20"/>
          <w:lang w:val="de-DE"/>
        </w:rPr>
        <w:t xml:space="preserve">2020) </w:t>
      </w:r>
      <w:r w:rsidR="00B63213">
        <w:fldChar w:fldCharType="begin"/>
      </w:r>
      <w:r w:rsidR="00B63213" w:rsidRPr="00E32741">
        <w:rPr>
          <w:lang w:val="de-DE"/>
          <w:rPrChange w:id="18" w:author="Jan Panhuysen" w:date="2020-12-17T21:17:00Z">
            <w:rPr/>
          </w:rPrChange>
        </w:rPr>
        <w:instrText xml:space="preserve"> HYPERLINK "https://www.tandfonline.com/doi/full/10.1080/1369183X.2019.1665990" </w:instrText>
      </w:r>
      <w:r w:rsidR="00B63213">
        <w:fldChar w:fldCharType="separate"/>
      </w:r>
      <w:r w:rsidRPr="004A6C77">
        <w:rPr>
          <w:rStyle w:val="Hyperlink"/>
          <w:rFonts w:asciiTheme="majorHAnsi" w:hAnsiTheme="majorHAnsi" w:cstheme="majorHAnsi"/>
          <w:sz w:val="20"/>
          <w:szCs w:val="20"/>
          <w:lang w:val="de-DE"/>
        </w:rPr>
        <w:t>https://www.tandfonline.com/doi/full/10.1080/1369183X.2019.1665990</w:t>
      </w:r>
      <w:r w:rsidR="00B63213">
        <w:rPr>
          <w:rStyle w:val="Hyperlink"/>
          <w:rFonts w:asciiTheme="majorHAnsi" w:hAnsiTheme="majorHAnsi" w:cstheme="majorHAnsi"/>
          <w:sz w:val="20"/>
          <w:szCs w:val="20"/>
          <w:lang w:val="de-DE"/>
        </w:rPr>
        <w:fldChar w:fldCharType="end"/>
      </w:r>
      <w:r w:rsidRPr="004A6C77">
        <w:rPr>
          <w:rFonts w:asciiTheme="majorHAnsi" w:hAnsiTheme="majorHAnsi" w:cstheme="majorHAnsi"/>
          <w:color w:val="000000" w:themeColor="text1"/>
          <w:sz w:val="20"/>
          <w:szCs w:val="20"/>
          <w:lang w:val="de-DE"/>
        </w:rPr>
        <w:t xml:space="preserve"> </w:t>
      </w:r>
    </w:p>
    <w:p w14:paraId="693BFA62" w14:textId="7BF4E37D" w:rsidR="003837D3" w:rsidRPr="004A6C77" w:rsidRDefault="003837D3">
      <w:pPr>
        <w:pStyle w:val="FootnoteText"/>
        <w:rPr>
          <w:rFonts w:asciiTheme="majorHAnsi" w:hAnsiTheme="majorHAnsi" w:cstheme="majorHAnsi"/>
          <w:lang w:val="de-DE"/>
        </w:rPr>
      </w:pPr>
    </w:p>
  </w:footnote>
  <w:footnote w:id="4">
    <w:p w14:paraId="1DD84CEB" w14:textId="245BB782" w:rsidR="00723B55" w:rsidRPr="00E32741" w:rsidRDefault="00723B55" w:rsidP="00723B55">
      <w:pPr>
        <w:pStyle w:val="FootnoteText"/>
        <w:rPr>
          <w:rFonts w:asciiTheme="majorHAnsi" w:hAnsiTheme="majorHAnsi" w:cstheme="majorHAnsi"/>
          <w:lang w:val="en-GB"/>
          <w:rPrChange w:id="38" w:author="Jan Panhuysen" w:date="2020-12-17T21:17:00Z">
            <w:rPr>
              <w:rFonts w:asciiTheme="majorHAnsi" w:hAnsiTheme="majorHAnsi" w:cstheme="majorHAnsi"/>
              <w:lang w:val="de-DE"/>
            </w:rPr>
          </w:rPrChange>
        </w:rPr>
      </w:pPr>
      <w:r w:rsidRPr="004A6C77">
        <w:rPr>
          <w:rStyle w:val="FootnoteReference"/>
          <w:rFonts w:asciiTheme="majorHAnsi" w:hAnsiTheme="majorHAnsi" w:cstheme="majorHAnsi"/>
        </w:rPr>
        <w:footnoteRef/>
      </w:r>
      <w:r w:rsidRPr="00E32741">
        <w:rPr>
          <w:rFonts w:asciiTheme="majorHAnsi" w:hAnsiTheme="majorHAnsi" w:cstheme="majorHAnsi"/>
          <w:lang w:val="en-GB"/>
          <w:rPrChange w:id="39" w:author="Jan Panhuysen" w:date="2020-12-17T21:17:00Z">
            <w:rPr>
              <w:rFonts w:asciiTheme="majorHAnsi" w:hAnsiTheme="majorHAnsi" w:cstheme="majorHAnsi"/>
              <w:lang w:val="de-DE"/>
            </w:rPr>
          </w:rPrChange>
        </w:rPr>
        <w:t xml:space="preserve"> </w:t>
      </w:r>
      <w:r w:rsidRPr="004A6C77">
        <w:rPr>
          <w:rFonts w:asciiTheme="majorHAnsi" w:hAnsiTheme="majorHAnsi" w:cstheme="majorHAnsi"/>
          <w:color w:val="000000" w:themeColor="text1"/>
          <w:lang w:val="en-GB"/>
        </w:rPr>
        <w:t xml:space="preserve">For example, in the months before January 2018, where there seem to be a decrease in debates, there were several holidays, including summer holiday, an external conference, November break and Christmas holiday. </w:t>
      </w:r>
      <w:r w:rsidRPr="00E32741">
        <w:rPr>
          <w:rFonts w:asciiTheme="majorHAnsi" w:hAnsiTheme="majorHAnsi" w:cstheme="majorHAnsi"/>
          <w:lang w:val="en-GB"/>
          <w:rPrChange w:id="40" w:author="Jan Panhuysen" w:date="2020-12-17T21:17:00Z">
            <w:rPr>
              <w:rFonts w:asciiTheme="majorHAnsi" w:hAnsiTheme="majorHAnsi" w:cstheme="majorHAnsi"/>
              <w:lang w:val="de-DE"/>
            </w:rPr>
          </w:rPrChange>
        </w:rPr>
        <w:t>https://www.parliament.uk/about/faqs/house-of-commons-faqs/business-faq-page/recess-dates/list-of-previous-commons-recess-dates/</w:t>
      </w:r>
    </w:p>
  </w:footnote>
  <w:footnote w:id="5">
    <w:p w14:paraId="2A6FFDF1" w14:textId="77777777" w:rsidR="004A6C77" w:rsidRPr="004A6C77" w:rsidRDefault="004A6C77" w:rsidP="004A6C77">
      <w:pPr>
        <w:pStyle w:val="FootnoteText"/>
        <w:rPr>
          <w:rFonts w:asciiTheme="majorHAnsi" w:hAnsiTheme="majorHAnsi" w:cstheme="majorHAnsi"/>
          <w:lang w:val="en-GB"/>
        </w:rPr>
      </w:pPr>
      <w:r w:rsidRPr="004A6C77">
        <w:rPr>
          <w:rStyle w:val="FootnoteReference"/>
          <w:rFonts w:asciiTheme="majorHAnsi" w:hAnsiTheme="majorHAnsi" w:cstheme="majorHAnsi"/>
        </w:rPr>
        <w:footnoteRef/>
      </w:r>
      <w:r w:rsidRPr="004A6C77">
        <w:rPr>
          <w:rFonts w:asciiTheme="majorHAnsi" w:hAnsiTheme="majorHAnsi" w:cstheme="majorHAnsi"/>
        </w:rPr>
        <w:t xml:space="preserve"> </w:t>
      </w:r>
      <w:r w:rsidRPr="004A6C77">
        <w:rPr>
          <w:rFonts w:asciiTheme="majorHAnsi" w:hAnsiTheme="majorHAnsi" w:cstheme="majorHAnsi"/>
          <w:lang w:val="en-GB"/>
        </w:rPr>
        <w:t>To give you an example, looking at the number of words on Dec 2011 indicates the monthly-average amount of words spend on immigration related debates during the second half of 2011.</w:t>
      </w:r>
    </w:p>
    <w:p w14:paraId="0829F729" w14:textId="68184ECA" w:rsidR="004A6C77" w:rsidRPr="004A6C77" w:rsidRDefault="004A6C77">
      <w:pPr>
        <w:pStyle w:val="FootnoteText"/>
        <w:rPr>
          <w:rFonts w:asciiTheme="majorHAnsi" w:hAnsiTheme="majorHAnsi" w:cstheme="majorHAnsi"/>
          <w:lang w:val="en-GB"/>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0DA"/>
    <w:multiLevelType w:val="hybridMultilevel"/>
    <w:tmpl w:val="F0DE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80073"/>
    <w:multiLevelType w:val="hybridMultilevel"/>
    <w:tmpl w:val="E4400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751F1"/>
    <w:multiLevelType w:val="hybridMultilevel"/>
    <w:tmpl w:val="A06E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D2893"/>
    <w:multiLevelType w:val="hybridMultilevel"/>
    <w:tmpl w:val="9980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F0CD7"/>
    <w:multiLevelType w:val="hybridMultilevel"/>
    <w:tmpl w:val="730AD53C"/>
    <w:lvl w:ilvl="0" w:tplc="7BC843B8">
      <w:start w:val="4"/>
      <w:numFmt w:val="bullet"/>
      <w:lvlText w:val="-"/>
      <w:lvlJc w:val="left"/>
      <w:pPr>
        <w:ind w:left="720" w:hanging="360"/>
      </w:pPr>
      <w:rPr>
        <w:rFonts w:ascii="Calibri Light" w:eastAsia="Times New Roman"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E7205A"/>
    <w:multiLevelType w:val="hybridMultilevel"/>
    <w:tmpl w:val="B8481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464A8E"/>
    <w:multiLevelType w:val="hybridMultilevel"/>
    <w:tmpl w:val="5520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F80"/>
    <w:multiLevelType w:val="hybridMultilevel"/>
    <w:tmpl w:val="B516AB76"/>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8" w15:restartNumberingAfterBreak="0">
    <w:nsid w:val="28130CC6"/>
    <w:multiLevelType w:val="multilevel"/>
    <w:tmpl w:val="8E3C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A1598"/>
    <w:multiLevelType w:val="hybridMultilevel"/>
    <w:tmpl w:val="04989940"/>
    <w:lvl w:ilvl="0" w:tplc="3684C2D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AE05F7"/>
    <w:multiLevelType w:val="multilevel"/>
    <w:tmpl w:val="031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3244F"/>
    <w:multiLevelType w:val="hybridMultilevel"/>
    <w:tmpl w:val="21A8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1A0E9A"/>
    <w:multiLevelType w:val="hybridMultilevel"/>
    <w:tmpl w:val="6E845144"/>
    <w:lvl w:ilvl="0" w:tplc="B7023A7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1C1E87"/>
    <w:multiLevelType w:val="hybridMultilevel"/>
    <w:tmpl w:val="C472C5FA"/>
    <w:lvl w:ilvl="0" w:tplc="592689AA">
      <w:start w:val="2"/>
      <w:numFmt w:val="bullet"/>
      <w:lvlText w:val=""/>
      <w:lvlJc w:val="left"/>
      <w:pPr>
        <w:ind w:left="720" w:hanging="360"/>
      </w:pPr>
      <w:rPr>
        <w:rFonts w:ascii="Wingdings" w:eastAsia="Times New Roman"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660CD"/>
    <w:multiLevelType w:val="hybridMultilevel"/>
    <w:tmpl w:val="AAC6F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4"/>
  </w:num>
  <w:num w:numId="5">
    <w:abstractNumId w:val="3"/>
  </w:num>
  <w:num w:numId="6">
    <w:abstractNumId w:val="6"/>
  </w:num>
  <w:num w:numId="7">
    <w:abstractNumId w:val="1"/>
  </w:num>
  <w:num w:numId="8">
    <w:abstractNumId w:val="2"/>
  </w:num>
  <w:num w:numId="9">
    <w:abstractNumId w:val="5"/>
  </w:num>
  <w:num w:numId="10">
    <w:abstractNumId w:val="0"/>
  </w:num>
  <w:num w:numId="11">
    <w:abstractNumId w:val="7"/>
  </w:num>
  <w:num w:numId="12">
    <w:abstractNumId w:val="4"/>
  </w:num>
  <w:num w:numId="13">
    <w:abstractNumId w:val="13"/>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ir Firestone">
    <w15:presenceInfo w15:providerId="AD" w15:userId="S-1-5-21-1420720496-1220255028-1757781300-1690"/>
  </w15:person>
  <w15:person w15:author="Jan Panhuysen">
    <w15:presenceInfo w15:providerId="None" w15:userId="Jan Panhuy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5E"/>
    <w:rsid w:val="00000C41"/>
    <w:rsid w:val="00026CFA"/>
    <w:rsid w:val="00027B6B"/>
    <w:rsid w:val="00027C42"/>
    <w:rsid w:val="00036D30"/>
    <w:rsid w:val="0004178E"/>
    <w:rsid w:val="0005321A"/>
    <w:rsid w:val="00064DC9"/>
    <w:rsid w:val="000847AA"/>
    <w:rsid w:val="000938E0"/>
    <w:rsid w:val="000B601F"/>
    <w:rsid w:val="000B6309"/>
    <w:rsid w:val="000D0EB7"/>
    <w:rsid w:val="000D4E2E"/>
    <w:rsid w:val="000F4FD7"/>
    <w:rsid w:val="00104798"/>
    <w:rsid w:val="001158CA"/>
    <w:rsid w:val="00120791"/>
    <w:rsid w:val="00176695"/>
    <w:rsid w:val="001848A7"/>
    <w:rsid w:val="00191EBE"/>
    <w:rsid w:val="001B298A"/>
    <w:rsid w:val="001B58E0"/>
    <w:rsid w:val="001C0929"/>
    <w:rsid w:val="001D5C1E"/>
    <w:rsid w:val="001D7738"/>
    <w:rsid w:val="001E6501"/>
    <w:rsid w:val="002134FF"/>
    <w:rsid w:val="002245F0"/>
    <w:rsid w:val="002477E0"/>
    <w:rsid w:val="00251D4B"/>
    <w:rsid w:val="00275E52"/>
    <w:rsid w:val="002A1046"/>
    <w:rsid w:val="002A7A84"/>
    <w:rsid w:val="002B048F"/>
    <w:rsid w:val="002C5DCC"/>
    <w:rsid w:val="002D72DB"/>
    <w:rsid w:val="002E16F2"/>
    <w:rsid w:val="002F27A1"/>
    <w:rsid w:val="002F42F7"/>
    <w:rsid w:val="00310B51"/>
    <w:rsid w:val="00317FDB"/>
    <w:rsid w:val="00340912"/>
    <w:rsid w:val="003410B8"/>
    <w:rsid w:val="00346426"/>
    <w:rsid w:val="00353212"/>
    <w:rsid w:val="0035394A"/>
    <w:rsid w:val="0035442D"/>
    <w:rsid w:val="003837D3"/>
    <w:rsid w:val="003B624F"/>
    <w:rsid w:val="003D0C81"/>
    <w:rsid w:val="003D10A2"/>
    <w:rsid w:val="003E15F3"/>
    <w:rsid w:val="00410B0E"/>
    <w:rsid w:val="00430FE3"/>
    <w:rsid w:val="00436E0F"/>
    <w:rsid w:val="0045316E"/>
    <w:rsid w:val="004553F4"/>
    <w:rsid w:val="004607DE"/>
    <w:rsid w:val="004660AF"/>
    <w:rsid w:val="00470F14"/>
    <w:rsid w:val="004817B5"/>
    <w:rsid w:val="004838CE"/>
    <w:rsid w:val="00490B93"/>
    <w:rsid w:val="00496AC5"/>
    <w:rsid w:val="004A6C77"/>
    <w:rsid w:val="004B6F91"/>
    <w:rsid w:val="004E1E96"/>
    <w:rsid w:val="004E20BC"/>
    <w:rsid w:val="00562E01"/>
    <w:rsid w:val="00571D29"/>
    <w:rsid w:val="0058239B"/>
    <w:rsid w:val="005A016C"/>
    <w:rsid w:val="005C4A5E"/>
    <w:rsid w:val="005E5CA7"/>
    <w:rsid w:val="005F0918"/>
    <w:rsid w:val="005F0B41"/>
    <w:rsid w:val="005F12C5"/>
    <w:rsid w:val="00604F22"/>
    <w:rsid w:val="006326C3"/>
    <w:rsid w:val="006353BD"/>
    <w:rsid w:val="00640A45"/>
    <w:rsid w:val="00643C1C"/>
    <w:rsid w:val="00676B51"/>
    <w:rsid w:val="006A0FBE"/>
    <w:rsid w:val="006B634B"/>
    <w:rsid w:val="006E223F"/>
    <w:rsid w:val="006F1C5B"/>
    <w:rsid w:val="006F4701"/>
    <w:rsid w:val="00723B55"/>
    <w:rsid w:val="00746B5E"/>
    <w:rsid w:val="007567BE"/>
    <w:rsid w:val="00763191"/>
    <w:rsid w:val="00796DB2"/>
    <w:rsid w:val="007A038A"/>
    <w:rsid w:val="007C0766"/>
    <w:rsid w:val="007C33BE"/>
    <w:rsid w:val="007E6D18"/>
    <w:rsid w:val="007F7F5F"/>
    <w:rsid w:val="00816E91"/>
    <w:rsid w:val="00841DF8"/>
    <w:rsid w:val="008628E9"/>
    <w:rsid w:val="008832E1"/>
    <w:rsid w:val="00886B38"/>
    <w:rsid w:val="008A2F4A"/>
    <w:rsid w:val="008C28F2"/>
    <w:rsid w:val="008D43B7"/>
    <w:rsid w:val="008E589F"/>
    <w:rsid w:val="008E65A5"/>
    <w:rsid w:val="008E729B"/>
    <w:rsid w:val="008F012E"/>
    <w:rsid w:val="008F5811"/>
    <w:rsid w:val="00920586"/>
    <w:rsid w:val="00921F78"/>
    <w:rsid w:val="00952FD2"/>
    <w:rsid w:val="0096337B"/>
    <w:rsid w:val="009967DF"/>
    <w:rsid w:val="009A7F17"/>
    <w:rsid w:val="009B041C"/>
    <w:rsid w:val="009B3481"/>
    <w:rsid w:val="009C2938"/>
    <w:rsid w:val="009C6F4D"/>
    <w:rsid w:val="009D31A2"/>
    <w:rsid w:val="009F1709"/>
    <w:rsid w:val="009F1C7D"/>
    <w:rsid w:val="00A1168B"/>
    <w:rsid w:val="00A123E3"/>
    <w:rsid w:val="00A13F81"/>
    <w:rsid w:val="00A22171"/>
    <w:rsid w:val="00A419E2"/>
    <w:rsid w:val="00A53F00"/>
    <w:rsid w:val="00A65369"/>
    <w:rsid w:val="00A674DA"/>
    <w:rsid w:val="00A8722C"/>
    <w:rsid w:val="00A90345"/>
    <w:rsid w:val="00A918EC"/>
    <w:rsid w:val="00A9241E"/>
    <w:rsid w:val="00AA0049"/>
    <w:rsid w:val="00AB0552"/>
    <w:rsid w:val="00AD0DB1"/>
    <w:rsid w:val="00AD6080"/>
    <w:rsid w:val="00AE3C25"/>
    <w:rsid w:val="00AE4D8D"/>
    <w:rsid w:val="00AF4EA4"/>
    <w:rsid w:val="00B10592"/>
    <w:rsid w:val="00B63213"/>
    <w:rsid w:val="00B71808"/>
    <w:rsid w:val="00B7563B"/>
    <w:rsid w:val="00B84429"/>
    <w:rsid w:val="00BB2097"/>
    <w:rsid w:val="00BC17D8"/>
    <w:rsid w:val="00BC3684"/>
    <w:rsid w:val="00BC50FC"/>
    <w:rsid w:val="00BC5306"/>
    <w:rsid w:val="00BC7144"/>
    <w:rsid w:val="00BE66E7"/>
    <w:rsid w:val="00C04741"/>
    <w:rsid w:val="00C2435C"/>
    <w:rsid w:val="00C72156"/>
    <w:rsid w:val="00C827AE"/>
    <w:rsid w:val="00C94FF7"/>
    <w:rsid w:val="00CE536F"/>
    <w:rsid w:val="00CE78D3"/>
    <w:rsid w:val="00D105EF"/>
    <w:rsid w:val="00D2524C"/>
    <w:rsid w:val="00D27C5B"/>
    <w:rsid w:val="00D33426"/>
    <w:rsid w:val="00D4212C"/>
    <w:rsid w:val="00D44D4F"/>
    <w:rsid w:val="00D97778"/>
    <w:rsid w:val="00DC5A12"/>
    <w:rsid w:val="00DD112C"/>
    <w:rsid w:val="00E1367F"/>
    <w:rsid w:val="00E13A32"/>
    <w:rsid w:val="00E2367C"/>
    <w:rsid w:val="00E24E7D"/>
    <w:rsid w:val="00E32741"/>
    <w:rsid w:val="00E60ECE"/>
    <w:rsid w:val="00E60F5C"/>
    <w:rsid w:val="00E70681"/>
    <w:rsid w:val="00E827DC"/>
    <w:rsid w:val="00E9127F"/>
    <w:rsid w:val="00E9624C"/>
    <w:rsid w:val="00E97947"/>
    <w:rsid w:val="00EB063D"/>
    <w:rsid w:val="00EB1B47"/>
    <w:rsid w:val="00EB680F"/>
    <w:rsid w:val="00EC053B"/>
    <w:rsid w:val="00EC2A73"/>
    <w:rsid w:val="00ED04F9"/>
    <w:rsid w:val="00ED7C88"/>
    <w:rsid w:val="00EE44B7"/>
    <w:rsid w:val="00EE75F3"/>
    <w:rsid w:val="00F00EA2"/>
    <w:rsid w:val="00F05B0F"/>
    <w:rsid w:val="00F06E86"/>
    <w:rsid w:val="00F22B9A"/>
    <w:rsid w:val="00F22FA4"/>
    <w:rsid w:val="00F34E26"/>
    <w:rsid w:val="00F50B05"/>
    <w:rsid w:val="00F67AF0"/>
    <w:rsid w:val="00F76874"/>
    <w:rsid w:val="00F94813"/>
    <w:rsid w:val="00FC0A9E"/>
    <w:rsid w:val="00FC2A28"/>
    <w:rsid w:val="00FD56D2"/>
    <w:rsid w:val="00FF5C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7B71"/>
  <w15:chartTrackingRefBased/>
  <w15:docId w15:val="{68272A5D-5585-5942-A5BB-7D41190E8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4F9"/>
    <w:rPr>
      <w:rFonts w:ascii="Times New Roman" w:hAnsi="Times New Roman" w:cs="Times New Roman"/>
      <w:lang w:bidi="he-IL"/>
    </w:rPr>
  </w:style>
  <w:style w:type="paragraph" w:styleId="Heading1">
    <w:name w:val="heading 1"/>
    <w:basedOn w:val="Normal"/>
    <w:next w:val="Normal"/>
    <w:link w:val="Heading1Char"/>
    <w:uiPriority w:val="9"/>
    <w:qFormat/>
    <w:rsid w:val="004817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016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016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qFormat/>
    <w:rsid w:val="004817B5"/>
    <w:pPr>
      <w:keepNext w:val="0"/>
      <w:keepLines w:val="0"/>
      <w:spacing w:before="120" w:after="120"/>
      <w:outlineLvl w:val="9"/>
    </w:pPr>
    <w:rPr>
      <w:rFonts w:ascii="Times New Roman" w:eastAsia="Times New Roman" w:hAnsi="Times New Roman" w:cs="Times New Roman"/>
      <w:b/>
      <w:bCs/>
      <w:caps/>
      <w:color w:val="auto"/>
      <w:sz w:val="20"/>
      <w:szCs w:val="20"/>
    </w:rPr>
  </w:style>
  <w:style w:type="character" w:customStyle="1" w:styleId="Heading1Char">
    <w:name w:val="Heading 1 Char"/>
    <w:basedOn w:val="DefaultParagraphFont"/>
    <w:link w:val="Heading1"/>
    <w:uiPriority w:val="9"/>
    <w:rsid w:val="004817B5"/>
    <w:rPr>
      <w:rFonts w:asciiTheme="majorHAnsi" w:eastAsiaTheme="majorEastAsia" w:hAnsiTheme="majorHAnsi" w:cstheme="majorBidi"/>
      <w:color w:val="2F5496" w:themeColor="accent1" w:themeShade="BF"/>
      <w:sz w:val="32"/>
      <w:szCs w:val="32"/>
      <w:lang w:val="en-GB"/>
    </w:rPr>
  </w:style>
  <w:style w:type="paragraph" w:customStyle="1" w:styleId="Style2">
    <w:name w:val="Style2"/>
    <w:basedOn w:val="TOC2"/>
    <w:autoRedefine/>
    <w:qFormat/>
    <w:rsid w:val="004817B5"/>
    <w:pPr>
      <w:tabs>
        <w:tab w:val="right" w:pos="9010"/>
      </w:tabs>
      <w:spacing w:after="0"/>
    </w:pPr>
    <w:rPr>
      <w:rFonts w:cstheme="majorBidi"/>
      <w:smallCaps/>
      <w:noProof/>
      <w:sz w:val="20"/>
      <w:szCs w:val="20"/>
    </w:rPr>
  </w:style>
  <w:style w:type="paragraph" w:styleId="TOC2">
    <w:name w:val="toc 2"/>
    <w:basedOn w:val="Normal"/>
    <w:next w:val="Normal"/>
    <w:autoRedefine/>
    <w:uiPriority w:val="39"/>
    <w:semiHidden/>
    <w:unhideWhenUsed/>
    <w:rsid w:val="004817B5"/>
    <w:pPr>
      <w:spacing w:after="100"/>
      <w:ind w:left="240"/>
    </w:pPr>
  </w:style>
  <w:style w:type="paragraph" w:styleId="NormalWeb">
    <w:name w:val="Normal (Web)"/>
    <w:basedOn w:val="Normal"/>
    <w:uiPriority w:val="99"/>
    <w:unhideWhenUsed/>
    <w:rsid w:val="00746B5E"/>
    <w:pPr>
      <w:spacing w:before="100" w:beforeAutospacing="1" w:after="100" w:afterAutospacing="1"/>
    </w:pPr>
  </w:style>
  <w:style w:type="character" w:customStyle="1" w:styleId="Heading2Char">
    <w:name w:val="Heading 2 Char"/>
    <w:basedOn w:val="DefaultParagraphFont"/>
    <w:link w:val="Heading2"/>
    <w:uiPriority w:val="9"/>
    <w:rsid w:val="005A016C"/>
    <w:rPr>
      <w:rFonts w:ascii="Times New Roman" w:hAnsi="Times New Roman" w:cs="Times New Roman"/>
      <w:b/>
      <w:bCs/>
      <w:sz w:val="36"/>
      <w:szCs w:val="36"/>
      <w:lang w:bidi="he-IL"/>
    </w:rPr>
  </w:style>
  <w:style w:type="character" w:customStyle="1" w:styleId="Heading3Char">
    <w:name w:val="Heading 3 Char"/>
    <w:basedOn w:val="DefaultParagraphFont"/>
    <w:link w:val="Heading3"/>
    <w:uiPriority w:val="9"/>
    <w:rsid w:val="005A016C"/>
    <w:rPr>
      <w:rFonts w:ascii="Times New Roman" w:hAnsi="Times New Roman" w:cs="Times New Roman"/>
      <w:b/>
      <w:bCs/>
      <w:sz w:val="27"/>
      <w:szCs w:val="27"/>
      <w:lang w:bidi="he-IL"/>
    </w:rPr>
  </w:style>
  <w:style w:type="character" w:styleId="Emphasis">
    <w:name w:val="Emphasis"/>
    <w:basedOn w:val="DefaultParagraphFont"/>
    <w:uiPriority w:val="20"/>
    <w:qFormat/>
    <w:rsid w:val="005A016C"/>
    <w:rPr>
      <w:i/>
      <w:iCs/>
    </w:rPr>
  </w:style>
  <w:style w:type="paragraph" w:styleId="Header">
    <w:name w:val="header"/>
    <w:basedOn w:val="Normal"/>
    <w:link w:val="HeaderChar"/>
    <w:uiPriority w:val="99"/>
    <w:unhideWhenUsed/>
    <w:rsid w:val="005A016C"/>
    <w:pPr>
      <w:tabs>
        <w:tab w:val="center" w:pos="4680"/>
        <w:tab w:val="right" w:pos="9360"/>
      </w:tabs>
    </w:pPr>
  </w:style>
  <w:style w:type="character" w:customStyle="1" w:styleId="HeaderChar">
    <w:name w:val="Header Char"/>
    <w:basedOn w:val="DefaultParagraphFont"/>
    <w:link w:val="Header"/>
    <w:uiPriority w:val="99"/>
    <w:rsid w:val="005A016C"/>
    <w:rPr>
      <w:rFonts w:ascii="Times New Roman" w:hAnsi="Times New Roman" w:cs="Times New Roman"/>
      <w:lang w:bidi="he-IL"/>
    </w:rPr>
  </w:style>
  <w:style w:type="paragraph" w:styleId="Footer">
    <w:name w:val="footer"/>
    <w:basedOn w:val="Normal"/>
    <w:link w:val="FooterChar"/>
    <w:uiPriority w:val="99"/>
    <w:unhideWhenUsed/>
    <w:rsid w:val="005A016C"/>
    <w:pPr>
      <w:tabs>
        <w:tab w:val="center" w:pos="4680"/>
        <w:tab w:val="right" w:pos="9360"/>
      </w:tabs>
    </w:pPr>
  </w:style>
  <w:style w:type="character" w:customStyle="1" w:styleId="FooterChar">
    <w:name w:val="Footer Char"/>
    <w:basedOn w:val="DefaultParagraphFont"/>
    <w:link w:val="Footer"/>
    <w:uiPriority w:val="99"/>
    <w:rsid w:val="005A016C"/>
    <w:rPr>
      <w:rFonts w:ascii="Times New Roman" w:hAnsi="Times New Roman" w:cs="Times New Roman"/>
      <w:lang w:bidi="he-IL"/>
    </w:rPr>
  </w:style>
  <w:style w:type="paragraph" w:styleId="ListParagraph">
    <w:name w:val="List Paragraph"/>
    <w:basedOn w:val="Normal"/>
    <w:uiPriority w:val="34"/>
    <w:qFormat/>
    <w:rsid w:val="00BC17D8"/>
    <w:pPr>
      <w:ind w:left="720"/>
      <w:contextualSpacing/>
    </w:pPr>
  </w:style>
  <w:style w:type="paragraph" w:customStyle="1" w:styleId="Default">
    <w:name w:val="Default"/>
    <w:rsid w:val="00E1367F"/>
    <w:pPr>
      <w:autoSpaceDE w:val="0"/>
      <w:autoSpaceDN w:val="0"/>
      <w:adjustRightInd w:val="0"/>
    </w:pPr>
    <w:rPr>
      <w:rFonts w:ascii="Times New Roman" w:hAnsi="Times New Roman" w:cs="Times New Roman"/>
      <w:color w:val="000000"/>
      <w:lang w:bidi="he-IL"/>
    </w:rPr>
  </w:style>
  <w:style w:type="character" w:customStyle="1" w:styleId="A5">
    <w:name w:val="A5"/>
    <w:uiPriority w:val="99"/>
    <w:rsid w:val="00E1367F"/>
    <w:rPr>
      <w:color w:val="000000"/>
      <w:sz w:val="22"/>
      <w:szCs w:val="22"/>
    </w:rPr>
  </w:style>
  <w:style w:type="character" w:styleId="CommentReference">
    <w:name w:val="annotation reference"/>
    <w:basedOn w:val="DefaultParagraphFont"/>
    <w:uiPriority w:val="99"/>
    <w:semiHidden/>
    <w:unhideWhenUsed/>
    <w:rsid w:val="005F12C5"/>
    <w:rPr>
      <w:sz w:val="16"/>
      <w:szCs w:val="16"/>
    </w:rPr>
  </w:style>
  <w:style w:type="paragraph" w:styleId="CommentText">
    <w:name w:val="annotation text"/>
    <w:basedOn w:val="Normal"/>
    <w:link w:val="CommentTextChar"/>
    <w:uiPriority w:val="99"/>
    <w:semiHidden/>
    <w:unhideWhenUsed/>
    <w:rsid w:val="005F12C5"/>
    <w:rPr>
      <w:sz w:val="20"/>
      <w:szCs w:val="20"/>
    </w:rPr>
  </w:style>
  <w:style w:type="character" w:customStyle="1" w:styleId="CommentTextChar">
    <w:name w:val="Comment Text Char"/>
    <w:basedOn w:val="DefaultParagraphFont"/>
    <w:link w:val="CommentText"/>
    <w:uiPriority w:val="99"/>
    <w:semiHidden/>
    <w:rsid w:val="005F12C5"/>
    <w:rPr>
      <w:rFonts w:ascii="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F12C5"/>
    <w:rPr>
      <w:b/>
      <w:bCs/>
    </w:rPr>
  </w:style>
  <w:style w:type="character" w:customStyle="1" w:styleId="CommentSubjectChar">
    <w:name w:val="Comment Subject Char"/>
    <w:basedOn w:val="CommentTextChar"/>
    <w:link w:val="CommentSubject"/>
    <w:uiPriority w:val="99"/>
    <w:semiHidden/>
    <w:rsid w:val="005F12C5"/>
    <w:rPr>
      <w:rFonts w:ascii="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F12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2C5"/>
    <w:rPr>
      <w:rFonts w:ascii="Segoe UI" w:hAnsi="Segoe UI" w:cs="Segoe UI"/>
      <w:sz w:val="18"/>
      <w:szCs w:val="18"/>
      <w:lang w:bidi="he-IL"/>
    </w:rPr>
  </w:style>
  <w:style w:type="character" w:styleId="Hyperlink">
    <w:name w:val="Hyperlink"/>
    <w:basedOn w:val="DefaultParagraphFont"/>
    <w:uiPriority w:val="99"/>
    <w:unhideWhenUsed/>
    <w:rsid w:val="007C33BE"/>
    <w:rPr>
      <w:color w:val="0563C1" w:themeColor="hyperlink"/>
      <w:u w:val="single"/>
    </w:rPr>
  </w:style>
  <w:style w:type="paragraph" w:styleId="EndnoteText">
    <w:name w:val="endnote text"/>
    <w:basedOn w:val="Normal"/>
    <w:link w:val="EndnoteTextChar"/>
    <w:uiPriority w:val="99"/>
    <w:semiHidden/>
    <w:unhideWhenUsed/>
    <w:rsid w:val="003837D3"/>
    <w:rPr>
      <w:sz w:val="20"/>
      <w:szCs w:val="20"/>
    </w:rPr>
  </w:style>
  <w:style w:type="character" w:customStyle="1" w:styleId="EndnoteTextChar">
    <w:name w:val="Endnote Text Char"/>
    <w:basedOn w:val="DefaultParagraphFont"/>
    <w:link w:val="EndnoteText"/>
    <w:uiPriority w:val="99"/>
    <w:semiHidden/>
    <w:rsid w:val="003837D3"/>
    <w:rPr>
      <w:rFonts w:ascii="Times New Roman" w:hAnsi="Times New Roman" w:cs="Times New Roman"/>
      <w:sz w:val="20"/>
      <w:szCs w:val="20"/>
      <w:lang w:bidi="he-IL"/>
    </w:rPr>
  </w:style>
  <w:style w:type="character" w:styleId="EndnoteReference">
    <w:name w:val="endnote reference"/>
    <w:basedOn w:val="DefaultParagraphFont"/>
    <w:uiPriority w:val="99"/>
    <w:semiHidden/>
    <w:unhideWhenUsed/>
    <w:rsid w:val="003837D3"/>
    <w:rPr>
      <w:vertAlign w:val="superscript"/>
    </w:rPr>
  </w:style>
  <w:style w:type="paragraph" w:styleId="FootnoteText">
    <w:name w:val="footnote text"/>
    <w:basedOn w:val="Normal"/>
    <w:link w:val="FootnoteTextChar"/>
    <w:uiPriority w:val="99"/>
    <w:semiHidden/>
    <w:unhideWhenUsed/>
    <w:rsid w:val="003837D3"/>
    <w:rPr>
      <w:sz w:val="20"/>
      <w:szCs w:val="20"/>
    </w:rPr>
  </w:style>
  <w:style w:type="character" w:customStyle="1" w:styleId="FootnoteTextChar">
    <w:name w:val="Footnote Text Char"/>
    <w:basedOn w:val="DefaultParagraphFont"/>
    <w:link w:val="FootnoteText"/>
    <w:uiPriority w:val="99"/>
    <w:semiHidden/>
    <w:rsid w:val="003837D3"/>
    <w:rPr>
      <w:rFonts w:ascii="Times New Roman" w:hAnsi="Times New Roman" w:cs="Times New Roman"/>
      <w:sz w:val="20"/>
      <w:szCs w:val="20"/>
      <w:lang w:bidi="he-IL"/>
    </w:rPr>
  </w:style>
  <w:style w:type="character" w:styleId="FootnoteReference">
    <w:name w:val="footnote reference"/>
    <w:basedOn w:val="DefaultParagraphFont"/>
    <w:uiPriority w:val="99"/>
    <w:semiHidden/>
    <w:unhideWhenUsed/>
    <w:rsid w:val="003837D3"/>
    <w:rPr>
      <w:vertAlign w:val="superscript"/>
    </w:rPr>
  </w:style>
  <w:style w:type="character" w:styleId="FollowedHyperlink">
    <w:name w:val="FollowedHyperlink"/>
    <w:basedOn w:val="DefaultParagraphFont"/>
    <w:uiPriority w:val="99"/>
    <w:semiHidden/>
    <w:unhideWhenUsed/>
    <w:rsid w:val="003D10A2"/>
    <w:rPr>
      <w:color w:val="954F72" w:themeColor="followedHyperlink"/>
      <w:u w:val="single"/>
    </w:rPr>
  </w:style>
  <w:style w:type="paragraph" w:styleId="Revision">
    <w:name w:val="Revision"/>
    <w:hidden/>
    <w:uiPriority w:val="99"/>
    <w:semiHidden/>
    <w:rsid w:val="000B6309"/>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2838">
      <w:bodyDiv w:val="1"/>
      <w:marLeft w:val="0"/>
      <w:marRight w:val="0"/>
      <w:marTop w:val="0"/>
      <w:marBottom w:val="0"/>
      <w:divBdr>
        <w:top w:val="none" w:sz="0" w:space="0" w:color="auto"/>
        <w:left w:val="none" w:sz="0" w:space="0" w:color="auto"/>
        <w:bottom w:val="none" w:sz="0" w:space="0" w:color="auto"/>
        <w:right w:val="none" w:sz="0" w:space="0" w:color="auto"/>
      </w:divBdr>
    </w:div>
    <w:div w:id="11806072">
      <w:bodyDiv w:val="1"/>
      <w:marLeft w:val="0"/>
      <w:marRight w:val="0"/>
      <w:marTop w:val="0"/>
      <w:marBottom w:val="0"/>
      <w:divBdr>
        <w:top w:val="none" w:sz="0" w:space="0" w:color="auto"/>
        <w:left w:val="none" w:sz="0" w:space="0" w:color="auto"/>
        <w:bottom w:val="none" w:sz="0" w:space="0" w:color="auto"/>
        <w:right w:val="none" w:sz="0" w:space="0" w:color="auto"/>
      </w:divBdr>
    </w:div>
    <w:div w:id="100301035">
      <w:bodyDiv w:val="1"/>
      <w:marLeft w:val="0"/>
      <w:marRight w:val="0"/>
      <w:marTop w:val="0"/>
      <w:marBottom w:val="0"/>
      <w:divBdr>
        <w:top w:val="none" w:sz="0" w:space="0" w:color="auto"/>
        <w:left w:val="none" w:sz="0" w:space="0" w:color="auto"/>
        <w:bottom w:val="none" w:sz="0" w:space="0" w:color="auto"/>
        <w:right w:val="none" w:sz="0" w:space="0" w:color="auto"/>
      </w:divBdr>
    </w:div>
    <w:div w:id="615143597">
      <w:bodyDiv w:val="1"/>
      <w:marLeft w:val="0"/>
      <w:marRight w:val="0"/>
      <w:marTop w:val="0"/>
      <w:marBottom w:val="0"/>
      <w:divBdr>
        <w:top w:val="none" w:sz="0" w:space="0" w:color="auto"/>
        <w:left w:val="none" w:sz="0" w:space="0" w:color="auto"/>
        <w:bottom w:val="none" w:sz="0" w:space="0" w:color="auto"/>
        <w:right w:val="none" w:sz="0" w:space="0" w:color="auto"/>
      </w:divBdr>
    </w:div>
    <w:div w:id="642464513">
      <w:bodyDiv w:val="1"/>
      <w:marLeft w:val="0"/>
      <w:marRight w:val="0"/>
      <w:marTop w:val="0"/>
      <w:marBottom w:val="0"/>
      <w:divBdr>
        <w:top w:val="none" w:sz="0" w:space="0" w:color="auto"/>
        <w:left w:val="none" w:sz="0" w:space="0" w:color="auto"/>
        <w:bottom w:val="none" w:sz="0" w:space="0" w:color="auto"/>
        <w:right w:val="none" w:sz="0" w:space="0" w:color="auto"/>
      </w:divBdr>
    </w:div>
    <w:div w:id="832527068">
      <w:bodyDiv w:val="1"/>
      <w:marLeft w:val="0"/>
      <w:marRight w:val="0"/>
      <w:marTop w:val="0"/>
      <w:marBottom w:val="0"/>
      <w:divBdr>
        <w:top w:val="none" w:sz="0" w:space="0" w:color="auto"/>
        <w:left w:val="none" w:sz="0" w:space="0" w:color="auto"/>
        <w:bottom w:val="none" w:sz="0" w:space="0" w:color="auto"/>
        <w:right w:val="none" w:sz="0" w:space="0" w:color="auto"/>
      </w:divBdr>
    </w:div>
    <w:div w:id="1206677608">
      <w:bodyDiv w:val="1"/>
      <w:marLeft w:val="0"/>
      <w:marRight w:val="0"/>
      <w:marTop w:val="0"/>
      <w:marBottom w:val="0"/>
      <w:divBdr>
        <w:top w:val="none" w:sz="0" w:space="0" w:color="auto"/>
        <w:left w:val="none" w:sz="0" w:space="0" w:color="auto"/>
        <w:bottom w:val="none" w:sz="0" w:space="0" w:color="auto"/>
        <w:right w:val="none" w:sz="0" w:space="0" w:color="auto"/>
      </w:divBdr>
    </w:div>
    <w:div w:id="1423644476">
      <w:bodyDiv w:val="1"/>
      <w:marLeft w:val="0"/>
      <w:marRight w:val="0"/>
      <w:marTop w:val="0"/>
      <w:marBottom w:val="0"/>
      <w:divBdr>
        <w:top w:val="none" w:sz="0" w:space="0" w:color="auto"/>
        <w:left w:val="none" w:sz="0" w:space="0" w:color="auto"/>
        <w:bottom w:val="none" w:sz="0" w:space="0" w:color="auto"/>
        <w:right w:val="none" w:sz="0" w:space="0" w:color="auto"/>
      </w:divBdr>
      <w:divsChild>
        <w:div w:id="1874150046">
          <w:marLeft w:val="0"/>
          <w:marRight w:val="0"/>
          <w:marTop w:val="0"/>
          <w:marBottom w:val="0"/>
          <w:divBdr>
            <w:top w:val="none" w:sz="0" w:space="0" w:color="auto"/>
            <w:left w:val="none" w:sz="0" w:space="0" w:color="auto"/>
            <w:bottom w:val="none" w:sz="0" w:space="0" w:color="auto"/>
            <w:right w:val="none" w:sz="0" w:space="0" w:color="auto"/>
          </w:divBdr>
          <w:divsChild>
            <w:div w:id="1992174068">
              <w:marLeft w:val="0"/>
              <w:marRight w:val="0"/>
              <w:marTop w:val="0"/>
              <w:marBottom w:val="0"/>
              <w:divBdr>
                <w:top w:val="none" w:sz="0" w:space="0" w:color="auto"/>
                <w:left w:val="none" w:sz="0" w:space="0" w:color="auto"/>
                <w:bottom w:val="none" w:sz="0" w:space="0" w:color="auto"/>
                <w:right w:val="none" w:sz="0" w:space="0" w:color="auto"/>
              </w:divBdr>
            </w:div>
            <w:div w:id="46362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9990">
      <w:bodyDiv w:val="1"/>
      <w:marLeft w:val="0"/>
      <w:marRight w:val="0"/>
      <w:marTop w:val="0"/>
      <w:marBottom w:val="0"/>
      <w:divBdr>
        <w:top w:val="none" w:sz="0" w:space="0" w:color="auto"/>
        <w:left w:val="none" w:sz="0" w:space="0" w:color="auto"/>
        <w:bottom w:val="none" w:sz="0" w:space="0" w:color="auto"/>
        <w:right w:val="none" w:sz="0" w:space="0" w:color="auto"/>
      </w:divBdr>
    </w:div>
    <w:div w:id="1744059424">
      <w:bodyDiv w:val="1"/>
      <w:marLeft w:val="0"/>
      <w:marRight w:val="0"/>
      <w:marTop w:val="0"/>
      <w:marBottom w:val="0"/>
      <w:divBdr>
        <w:top w:val="none" w:sz="0" w:space="0" w:color="auto"/>
        <w:left w:val="none" w:sz="0" w:space="0" w:color="auto"/>
        <w:bottom w:val="none" w:sz="0" w:space="0" w:color="auto"/>
        <w:right w:val="none" w:sz="0" w:space="0" w:color="auto"/>
      </w:divBdr>
    </w:div>
    <w:div w:id="1851794298">
      <w:bodyDiv w:val="1"/>
      <w:marLeft w:val="0"/>
      <w:marRight w:val="0"/>
      <w:marTop w:val="0"/>
      <w:marBottom w:val="0"/>
      <w:divBdr>
        <w:top w:val="none" w:sz="0" w:space="0" w:color="auto"/>
        <w:left w:val="none" w:sz="0" w:space="0" w:color="auto"/>
        <w:bottom w:val="none" w:sz="0" w:space="0" w:color="auto"/>
        <w:right w:val="none" w:sz="0" w:space="0" w:color="auto"/>
      </w:divBdr>
    </w:div>
    <w:div w:id="1908955390">
      <w:bodyDiv w:val="1"/>
      <w:marLeft w:val="0"/>
      <w:marRight w:val="0"/>
      <w:marTop w:val="0"/>
      <w:marBottom w:val="0"/>
      <w:divBdr>
        <w:top w:val="none" w:sz="0" w:space="0" w:color="auto"/>
        <w:left w:val="none" w:sz="0" w:space="0" w:color="auto"/>
        <w:bottom w:val="none" w:sz="0" w:space="0" w:color="auto"/>
        <w:right w:val="none" w:sz="0" w:space="0" w:color="auto"/>
      </w:divBdr>
      <w:divsChild>
        <w:div w:id="1598440258">
          <w:marLeft w:val="0"/>
          <w:marRight w:val="0"/>
          <w:marTop w:val="0"/>
          <w:marBottom w:val="0"/>
          <w:divBdr>
            <w:top w:val="none" w:sz="0" w:space="0" w:color="auto"/>
            <w:left w:val="none" w:sz="0" w:space="0" w:color="auto"/>
            <w:bottom w:val="none" w:sz="0" w:space="0" w:color="auto"/>
            <w:right w:val="none" w:sz="0" w:space="0" w:color="auto"/>
          </w:divBdr>
        </w:div>
        <w:div w:id="163618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jpeg"/><Relationship Id="rId22"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 Type="http://schemas.openxmlformats.org/officeDocument/2006/relationships/hyperlink" Target="http://www.snsoroka.com/data-lexicoder/" TargetMode="External"/><Relationship Id="rId1" Type="http://schemas.openxmlformats.org/officeDocument/2006/relationships/hyperlink" Target="https://www.relocatemagazine.com/articles/enterprise-is-brexit-britain-pro-immigration-and-what-does-it-mean-for-business-dsapsted-au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21CCB-A7FE-47FA-8546-9A9EF331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Amir Firestone</cp:lastModifiedBy>
  <cp:revision>2</cp:revision>
  <dcterms:created xsi:type="dcterms:W3CDTF">2020-12-20T15:04:00Z</dcterms:created>
  <dcterms:modified xsi:type="dcterms:W3CDTF">2020-12-20T15:04:00Z</dcterms:modified>
</cp:coreProperties>
</file>